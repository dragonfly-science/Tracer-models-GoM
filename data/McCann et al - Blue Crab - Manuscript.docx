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23DB3" w14:textId="77777777" w:rsidR="00502E15" w:rsidRDefault="00502E15" w:rsidP="00382D16">
      <w:pPr>
        <w:pStyle w:val="NoSpacing"/>
        <w:spacing w:line="480" w:lineRule="auto"/>
        <w:jc w:val="center"/>
        <w:rPr>
          <w:rFonts w:ascii="Arial" w:hAnsi="Arial" w:cs="Arial"/>
          <w:sz w:val="24"/>
          <w:szCs w:val="24"/>
        </w:rPr>
      </w:pPr>
    </w:p>
    <w:p w14:paraId="49CAFF46" w14:textId="0EAF46E8" w:rsidR="00502E15" w:rsidRDefault="00502E15" w:rsidP="00382D16">
      <w:pPr>
        <w:pStyle w:val="NoSpacing"/>
        <w:spacing w:line="480" w:lineRule="auto"/>
        <w:jc w:val="center"/>
        <w:rPr>
          <w:rFonts w:ascii="Arial" w:hAnsi="Arial" w:cs="Arial"/>
          <w:sz w:val="24"/>
          <w:szCs w:val="24"/>
        </w:rPr>
      </w:pPr>
    </w:p>
    <w:p w14:paraId="753FF63D" w14:textId="77777777" w:rsidR="00502E15" w:rsidRDefault="00502E15" w:rsidP="00382D16">
      <w:pPr>
        <w:pStyle w:val="NoSpacing"/>
        <w:spacing w:line="480" w:lineRule="auto"/>
        <w:jc w:val="center"/>
        <w:rPr>
          <w:rFonts w:ascii="Arial" w:hAnsi="Arial" w:cs="Arial"/>
          <w:sz w:val="24"/>
          <w:szCs w:val="24"/>
        </w:rPr>
      </w:pPr>
    </w:p>
    <w:p w14:paraId="2591272D" w14:textId="2EFA0CD4" w:rsidR="008E0C41" w:rsidRPr="008E0C41" w:rsidRDefault="00502E15" w:rsidP="00382D16">
      <w:pPr>
        <w:pStyle w:val="NoSpacing"/>
        <w:spacing w:line="480" w:lineRule="auto"/>
        <w:jc w:val="center"/>
        <w:rPr>
          <w:rFonts w:ascii="Arial" w:hAnsi="Arial" w:cs="Arial"/>
          <w:b/>
          <w:sz w:val="24"/>
          <w:szCs w:val="24"/>
        </w:rPr>
      </w:pPr>
      <w:r>
        <w:rPr>
          <w:rFonts w:ascii="Arial" w:hAnsi="Arial" w:cs="Arial"/>
          <w:sz w:val="24"/>
          <w:szCs w:val="24"/>
        </w:rPr>
        <w:t>Trophic Enrichment F</w:t>
      </w:r>
      <w:r w:rsidR="003373B7">
        <w:rPr>
          <w:rFonts w:ascii="Arial" w:hAnsi="Arial" w:cs="Arial"/>
          <w:sz w:val="24"/>
          <w:szCs w:val="24"/>
        </w:rPr>
        <w:t xml:space="preserve">actors </w:t>
      </w:r>
      <w:r>
        <w:rPr>
          <w:rFonts w:ascii="Arial" w:hAnsi="Arial" w:cs="Arial"/>
          <w:sz w:val="24"/>
          <w:szCs w:val="24"/>
        </w:rPr>
        <w:t>of Stables I</w:t>
      </w:r>
      <w:r w:rsidR="008E0C41" w:rsidRPr="00592314">
        <w:rPr>
          <w:rFonts w:ascii="Arial" w:hAnsi="Arial" w:cs="Arial"/>
          <w:sz w:val="24"/>
          <w:szCs w:val="24"/>
        </w:rPr>
        <w:t>sotope</w:t>
      </w:r>
      <w:r>
        <w:rPr>
          <w:rFonts w:ascii="Arial" w:hAnsi="Arial" w:cs="Arial"/>
          <w:sz w:val="24"/>
          <w:szCs w:val="24"/>
        </w:rPr>
        <w:t xml:space="preserve"> and Fatty Acid B</w:t>
      </w:r>
      <w:r w:rsidR="008E0C41">
        <w:rPr>
          <w:rFonts w:ascii="Arial" w:hAnsi="Arial" w:cs="Arial"/>
          <w:sz w:val="24"/>
          <w:szCs w:val="24"/>
        </w:rPr>
        <w:t>iomarkers</w:t>
      </w:r>
      <w:r w:rsidR="008E0C41" w:rsidRPr="00592314">
        <w:rPr>
          <w:rFonts w:ascii="Arial" w:hAnsi="Arial" w:cs="Arial"/>
          <w:sz w:val="24"/>
          <w:szCs w:val="24"/>
        </w:rPr>
        <w:t xml:space="preserve"> in the </w:t>
      </w:r>
      <w:r>
        <w:rPr>
          <w:rFonts w:ascii="Arial" w:hAnsi="Arial" w:cs="Arial"/>
          <w:sz w:val="24"/>
          <w:szCs w:val="24"/>
        </w:rPr>
        <w:t>Blue C</w:t>
      </w:r>
      <w:r w:rsidR="008E0C41" w:rsidRPr="00592314">
        <w:rPr>
          <w:rFonts w:ascii="Arial" w:hAnsi="Arial" w:cs="Arial"/>
          <w:sz w:val="24"/>
          <w:szCs w:val="24"/>
        </w:rPr>
        <w:t xml:space="preserve">rab, </w:t>
      </w:r>
      <w:r w:rsidR="008E0C41" w:rsidRPr="00592314">
        <w:rPr>
          <w:rFonts w:ascii="Arial" w:hAnsi="Arial" w:cs="Arial"/>
          <w:i/>
          <w:sz w:val="24"/>
          <w:szCs w:val="24"/>
        </w:rPr>
        <w:t xml:space="preserve">Callinectes </w:t>
      </w:r>
      <w:proofErr w:type="spellStart"/>
      <w:r w:rsidR="008E0C41" w:rsidRPr="00592314">
        <w:rPr>
          <w:rFonts w:ascii="Arial" w:hAnsi="Arial" w:cs="Arial"/>
          <w:i/>
          <w:sz w:val="24"/>
          <w:szCs w:val="24"/>
        </w:rPr>
        <w:t>sapidus</w:t>
      </w:r>
      <w:proofErr w:type="spellEnd"/>
    </w:p>
    <w:p w14:paraId="4C98A73D" w14:textId="331651C5" w:rsidR="008E0C41" w:rsidRDefault="008E0C41" w:rsidP="008E0C41">
      <w:pPr>
        <w:pStyle w:val="NoSpacing"/>
        <w:spacing w:line="480" w:lineRule="auto"/>
        <w:rPr>
          <w:rFonts w:ascii="Arial" w:hAnsi="Arial" w:cs="Arial"/>
          <w:b/>
          <w:sz w:val="24"/>
          <w:szCs w:val="24"/>
        </w:rPr>
      </w:pPr>
    </w:p>
    <w:p w14:paraId="7A4BCDD3" w14:textId="77777777" w:rsidR="00502E15" w:rsidRDefault="00502E15" w:rsidP="008E0C41">
      <w:pPr>
        <w:pStyle w:val="NoSpacing"/>
        <w:spacing w:line="480" w:lineRule="auto"/>
        <w:rPr>
          <w:rFonts w:ascii="Arial" w:hAnsi="Arial" w:cs="Arial"/>
          <w:b/>
          <w:sz w:val="24"/>
          <w:szCs w:val="24"/>
        </w:rPr>
      </w:pPr>
    </w:p>
    <w:p w14:paraId="0005AFE9" w14:textId="05D1AAD3" w:rsidR="008E0C41" w:rsidRDefault="008E0C41" w:rsidP="008E0C41">
      <w:pPr>
        <w:pStyle w:val="NoSpacing"/>
        <w:spacing w:line="480" w:lineRule="auto"/>
        <w:rPr>
          <w:rFonts w:ascii="Arial" w:hAnsi="Arial" w:cs="Arial"/>
          <w:sz w:val="24"/>
          <w:szCs w:val="24"/>
        </w:rPr>
      </w:pPr>
      <w:r>
        <w:rPr>
          <w:rFonts w:ascii="Arial" w:hAnsi="Arial" w:cs="Arial"/>
          <w:sz w:val="24"/>
          <w:szCs w:val="24"/>
        </w:rPr>
        <w:t>Michael J. McCann</w:t>
      </w:r>
      <w:proofErr w:type="gramStart"/>
      <w:r w:rsidR="00502E15">
        <w:rPr>
          <w:rFonts w:ascii="Arial" w:hAnsi="Arial" w:cs="Arial"/>
          <w:sz w:val="24"/>
          <w:szCs w:val="24"/>
          <w:vertAlign w:val="superscript"/>
        </w:rPr>
        <w:t>1,#</w:t>
      </w:r>
      <w:proofErr w:type="gramEnd"/>
      <w:r w:rsidR="00502E15">
        <w:rPr>
          <w:rFonts w:ascii="Arial" w:hAnsi="Arial" w:cs="Arial"/>
          <w:sz w:val="24"/>
          <w:szCs w:val="24"/>
          <w:vertAlign w:val="superscript"/>
        </w:rPr>
        <w:t>a*</w:t>
      </w:r>
      <w:r>
        <w:rPr>
          <w:rFonts w:ascii="Arial" w:hAnsi="Arial" w:cs="Arial"/>
          <w:sz w:val="24"/>
          <w:szCs w:val="24"/>
        </w:rPr>
        <w:t xml:space="preserve">, Mario </w:t>
      </w:r>
      <w:r w:rsidR="00044BC8">
        <w:rPr>
          <w:rFonts w:ascii="Arial" w:hAnsi="Arial" w:cs="Arial"/>
          <w:sz w:val="24"/>
          <w:szCs w:val="24"/>
        </w:rPr>
        <w:t xml:space="preserve">F. </w:t>
      </w:r>
      <w:r>
        <w:rPr>
          <w:rFonts w:ascii="Arial" w:hAnsi="Arial" w:cs="Arial"/>
          <w:sz w:val="24"/>
          <w:szCs w:val="24"/>
        </w:rPr>
        <w:t>Hernandez</w:t>
      </w:r>
      <w:r w:rsidRPr="008E0C41">
        <w:rPr>
          <w:rFonts w:ascii="Arial" w:hAnsi="Arial" w:cs="Arial"/>
          <w:sz w:val="24"/>
          <w:szCs w:val="24"/>
          <w:vertAlign w:val="superscript"/>
        </w:rPr>
        <w:t>1</w:t>
      </w:r>
      <w:r w:rsidR="00502E15">
        <w:rPr>
          <w:rFonts w:ascii="Arial" w:hAnsi="Arial" w:cs="Arial"/>
          <w:sz w:val="24"/>
          <w:szCs w:val="24"/>
          <w:vertAlign w:val="superscript"/>
        </w:rPr>
        <w:t>,#b</w:t>
      </w:r>
      <w:r>
        <w:rPr>
          <w:rFonts w:ascii="Arial" w:hAnsi="Arial" w:cs="Arial"/>
          <w:sz w:val="24"/>
          <w:szCs w:val="24"/>
        </w:rPr>
        <w:t xml:space="preserve">, Stephanie </w:t>
      </w:r>
      <w:bookmarkStart w:id="0" w:name="_Hlk35940291"/>
      <w:r>
        <w:rPr>
          <w:rFonts w:ascii="Arial" w:hAnsi="Arial" w:cs="Arial"/>
          <w:sz w:val="24"/>
          <w:szCs w:val="24"/>
        </w:rPr>
        <w:t>Melara</w:t>
      </w:r>
      <w:r w:rsidRPr="008E0C41">
        <w:rPr>
          <w:rFonts w:ascii="Arial" w:hAnsi="Arial" w:cs="Arial"/>
          <w:sz w:val="24"/>
          <w:szCs w:val="24"/>
          <w:vertAlign w:val="superscript"/>
        </w:rPr>
        <w:t>1</w:t>
      </w:r>
      <w:bookmarkEnd w:id="0"/>
      <w:r>
        <w:rPr>
          <w:rFonts w:ascii="Arial" w:hAnsi="Arial" w:cs="Arial"/>
          <w:sz w:val="24"/>
          <w:szCs w:val="24"/>
        </w:rPr>
        <w:t xml:space="preserve">, Carola </w:t>
      </w:r>
      <w:r w:rsidR="00FB6ABF">
        <w:rPr>
          <w:rFonts w:ascii="Arial" w:hAnsi="Arial" w:cs="Arial"/>
          <w:sz w:val="24"/>
          <w:szCs w:val="24"/>
        </w:rPr>
        <w:t xml:space="preserve">I. </w:t>
      </w:r>
      <w:r>
        <w:rPr>
          <w:rFonts w:ascii="Arial" w:hAnsi="Arial" w:cs="Arial"/>
          <w:sz w:val="24"/>
          <w:szCs w:val="24"/>
        </w:rPr>
        <w:t>Noji</w:t>
      </w:r>
      <w:r w:rsidRPr="008E0C41">
        <w:rPr>
          <w:rFonts w:ascii="Arial" w:hAnsi="Arial" w:cs="Arial"/>
          <w:sz w:val="24"/>
          <w:szCs w:val="24"/>
          <w:vertAlign w:val="superscript"/>
        </w:rPr>
        <w:t>1</w:t>
      </w:r>
      <w:r>
        <w:rPr>
          <w:rFonts w:ascii="Arial" w:hAnsi="Arial" w:cs="Arial"/>
          <w:sz w:val="24"/>
          <w:szCs w:val="24"/>
        </w:rPr>
        <w:t xml:space="preserve">, </w:t>
      </w:r>
      <w:r w:rsidR="00892DB7">
        <w:rPr>
          <w:rFonts w:ascii="Arial" w:hAnsi="Arial" w:cs="Arial"/>
          <w:sz w:val="24"/>
          <w:szCs w:val="24"/>
        </w:rPr>
        <w:t>Jennifer Pincin</w:t>
      </w:r>
      <w:r w:rsidR="00892DB7" w:rsidRPr="008E0C41">
        <w:rPr>
          <w:rFonts w:ascii="Arial" w:hAnsi="Arial" w:cs="Arial"/>
          <w:sz w:val="24"/>
          <w:szCs w:val="24"/>
          <w:vertAlign w:val="superscript"/>
        </w:rPr>
        <w:t>1</w:t>
      </w:r>
      <w:r w:rsidR="00892DB7">
        <w:rPr>
          <w:rFonts w:ascii="Arial" w:hAnsi="Arial" w:cs="Arial"/>
          <w:sz w:val="24"/>
          <w:szCs w:val="24"/>
        </w:rPr>
        <w:t xml:space="preserve">, </w:t>
      </w:r>
      <w:r>
        <w:rPr>
          <w:rFonts w:ascii="Arial" w:hAnsi="Arial" w:cs="Arial"/>
          <w:sz w:val="24"/>
          <w:szCs w:val="24"/>
        </w:rPr>
        <w:t>Olaf P. Jensen</w:t>
      </w:r>
      <w:r w:rsidRPr="008E0C41">
        <w:rPr>
          <w:rFonts w:ascii="Arial" w:hAnsi="Arial" w:cs="Arial"/>
          <w:sz w:val="24"/>
          <w:szCs w:val="24"/>
          <w:vertAlign w:val="superscript"/>
        </w:rPr>
        <w:t>1</w:t>
      </w:r>
      <w:r>
        <w:rPr>
          <w:rFonts w:ascii="Arial" w:hAnsi="Arial" w:cs="Arial"/>
          <w:sz w:val="24"/>
          <w:szCs w:val="24"/>
        </w:rPr>
        <w:t xml:space="preserve"> </w:t>
      </w:r>
    </w:p>
    <w:p w14:paraId="753A2C3F" w14:textId="77777777" w:rsidR="008E0C41" w:rsidRDefault="008E0C41" w:rsidP="008E0C41">
      <w:pPr>
        <w:pStyle w:val="NoSpacing"/>
        <w:spacing w:line="480" w:lineRule="auto"/>
        <w:rPr>
          <w:rFonts w:ascii="Arial" w:hAnsi="Arial" w:cs="Arial"/>
          <w:sz w:val="24"/>
          <w:szCs w:val="24"/>
        </w:rPr>
      </w:pPr>
    </w:p>
    <w:p w14:paraId="18092C2F" w14:textId="033AF7C3" w:rsidR="008E0C41" w:rsidRDefault="008E0C41" w:rsidP="008E0C41">
      <w:pPr>
        <w:pStyle w:val="NoSpacing"/>
        <w:spacing w:line="480" w:lineRule="auto"/>
        <w:rPr>
          <w:rFonts w:ascii="Arial" w:hAnsi="Arial" w:cs="Arial"/>
          <w:sz w:val="24"/>
          <w:szCs w:val="24"/>
        </w:rPr>
      </w:pPr>
      <w:commentRangeStart w:id="1"/>
      <w:r w:rsidRPr="008E0C41">
        <w:rPr>
          <w:rFonts w:ascii="Arial" w:hAnsi="Arial" w:cs="Arial"/>
          <w:sz w:val="24"/>
          <w:szCs w:val="24"/>
          <w:vertAlign w:val="superscript"/>
        </w:rPr>
        <w:t>1</w:t>
      </w:r>
      <w:r>
        <w:rPr>
          <w:rFonts w:ascii="Arial" w:hAnsi="Arial" w:cs="Arial"/>
          <w:sz w:val="24"/>
          <w:szCs w:val="24"/>
          <w:vertAlign w:val="superscript"/>
        </w:rPr>
        <w:t xml:space="preserve"> </w:t>
      </w:r>
      <w:r>
        <w:rPr>
          <w:rFonts w:ascii="Arial" w:hAnsi="Arial" w:cs="Arial"/>
          <w:sz w:val="24"/>
          <w:szCs w:val="24"/>
        </w:rPr>
        <w:t>Department of Marine and Coastal Sciences</w:t>
      </w:r>
      <w:r w:rsidR="00DB7699">
        <w:rPr>
          <w:rFonts w:ascii="Arial" w:hAnsi="Arial" w:cs="Arial"/>
          <w:sz w:val="24"/>
          <w:szCs w:val="24"/>
        </w:rPr>
        <w:t>, Rutgers University, N</w:t>
      </w:r>
      <w:r w:rsidR="00382D16">
        <w:rPr>
          <w:rFonts w:ascii="Arial" w:hAnsi="Arial" w:cs="Arial"/>
          <w:sz w:val="24"/>
          <w:szCs w:val="24"/>
        </w:rPr>
        <w:t>ew Brunswick, NJ, United States</w:t>
      </w:r>
    </w:p>
    <w:p w14:paraId="32F0D41A" w14:textId="10CF48A9" w:rsidR="002175AD" w:rsidRDefault="00502E15" w:rsidP="008E0C41">
      <w:pPr>
        <w:pStyle w:val="NoSpacing"/>
        <w:spacing w:line="480" w:lineRule="auto"/>
        <w:rPr>
          <w:rFonts w:ascii="Arial" w:hAnsi="Arial" w:cs="Arial"/>
          <w:sz w:val="24"/>
          <w:szCs w:val="24"/>
        </w:rPr>
      </w:pPr>
      <w:r>
        <w:rPr>
          <w:rFonts w:ascii="Arial" w:hAnsi="Arial" w:cs="Arial"/>
          <w:sz w:val="24"/>
          <w:szCs w:val="24"/>
          <w:vertAlign w:val="superscript"/>
        </w:rPr>
        <w:t>#a</w:t>
      </w:r>
      <w:r w:rsidR="002175AD">
        <w:rPr>
          <w:rFonts w:ascii="Arial" w:hAnsi="Arial" w:cs="Arial"/>
          <w:sz w:val="24"/>
          <w:szCs w:val="24"/>
          <w:vertAlign w:val="superscript"/>
        </w:rPr>
        <w:t xml:space="preserve"> </w:t>
      </w:r>
      <w:r>
        <w:rPr>
          <w:rFonts w:ascii="Arial" w:hAnsi="Arial" w:cs="Arial"/>
          <w:sz w:val="24"/>
          <w:szCs w:val="24"/>
        </w:rPr>
        <w:t>Current</w:t>
      </w:r>
      <w:r w:rsidR="002175AD">
        <w:rPr>
          <w:rFonts w:ascii="Arial" w:hAnsi="Arial" w:cs="Arial"/>
          <w:sz w:val="24"/>
          <w:szCs w:val="24"/>
        </w:rPr>
        <w:t xml:space="preserve"> address: </w:t>
      </w:r>
      <w:r w:rsidR="00F079E6">
        <w:rPr>
          <w:rFonts w:ascii="Arial" w:hAnsi="Arial" w:cs="Arial"/>
          <w:sz w:val="24"/>
          <w:szCs w:val="24"/>
        </w:rPr>
        <w:t xml:space="preserve">The Nature Conservancy, New York, NY, United States </w:t>
      </w:r>
    </w:p>
    <w:p w14:paraId="74811A16" w14:textId="2AA5E79D" w:rsidR="00044BC8" w:rsidRDefault="00502E15" w:rsidP="00044BC8">
      <w:pPr>
        <w:pStyle w:val="NoSpacing"/>
        <w:spacing w:line="480" w:lineRule="auto"/>
        <w:rPr>
          <w:rFonts w:ascii="Arial" w:hAnsi="Arial" w:cs="Arial"/>
          <w:sz w:val="24"/>
          <w:szCs w:val="24"/>
        </w:rPr>
      </w:pPr>
      <w:r>
        <w:rPr>
          <w:rFonts w:ascii="Arial" w:hAnsi="Arial" w:cs="Arial"/>
          <w:sz w:val="24"/>
          <w:szCs w:val="24"/>
          <w:vertAlign w:val="superscript"/>
        </w:rPr>
        <w:t>#b</w:t>
      </w:r>
      <w:r w:rsidR="00044BC8">
        <w:rPr>
          <w:rFonts w:ascii="Arial" w:hAnsi="Arial" w:cs="Arial"/>
          <w:sz w:val="24"/>
          <w:szCs w:val="24"/>
          <w:vertAlign w:val="superscript"/>
        </w:rPr>
        <w:t xml:space="preserve"> </w:t>
      </w:r>
      <w:r>
        <w:rPr>
          <w:rFonts w:ascii="Arial" w:hAnsi="Arial" w:cs="Arial"/>
          <w:sz w:val="24"/>
          <w:szCs w:val="24"/>
        </w:rPr>
        <w:t>Current</w:t>
      </w:r>
      <w:r w:rsidR="00044BC8">
        <w:rPr>
          <w:rFonts w:ascii="Arial" w:hAnsi="Arial" w:cs="Arial"/>
          <w:sz w:val="24"/>
          <w:szCs w:val="24"/>
        </w:rPr>
        <w:t xml:space="preserve"> address: </w:t>
      </w:r>
      <w:r w:rsidR="00632FE8" w:rsidRPr="00632FE8">
        <w:rPr>
          <w:rFonts w:ascii="Arial" w:hAnsi="Arial" w:cs="Arial"/>
          <w:sz w:val="24"/>
          <w:szCs w:val="24"/>
        </w:rPr>
        <w:t>Department of Oceanography and Coastal Sciences</w:t>
      </w:r>
      <w:r w:rsidR="00632FE8">
        <w:rPr>
          <w:rFonts w:ascii="Arial" w:hAnsi="Arial" w:cs="Arial"/>
          <w:sz w:val="24"/>
          <w:szCs w:val="24"/>
        </w:rPr>
        <w:t xml:space="preserve">, </w:t>
      </w:r>
      <w:r w:rsidR="00044BC8">
        <w:rPr>
          <w:rFonts w:ascii="Arial" w:hAnsi="Arial" w:cs="Arial"/>
          <w:sz w:val="24"/>
          <w:szCs w:val="24"/>
        </w:rPr>
        <w:t>Louisiana State University</w:t>
      </w:r>
      <w:r w:rsidR="00205710">
        <w:rPr>
          <w:rFonts w:ascii="Arial" w:hAnsi="Arial" w:cs="Arial"/>
          <w:sz w:val="24"/>
          <w:szCs w:val="24"/>
        </w:rPr>
        <w:t>,</w:t>
      </w:r>
      <w:r w:rsidR="00382D16">
        <w:rPr>
          <w:rFonts w:ascii="Arial" w:hAnsi="Arial" w:cs="Arial"/>
          <w:sz w:val="24"/>
          <w:szCs w:val="24"/>
        </w:rPr>
        <w:t xml:space="preserve"> Baton Rouge, LA, United States</w:t>
      </w:r>
      <w:commentRangeEnd w:id="1"/>
      <w:r w:rsidR="00721742">
        <w:rPr>
          <w:rStyle w:val="CommentReference"/>
        </w:rPr>
        <w:commentReference w:id="1"/>
      </w:r>
    </w:p>
    <w:p w14:paraId="550518F8" w14:textId="77777777" w:rsidR="00382D16" w:rsidRDefault="00382D16" w:rsidP="00382D16">
      <w:pPr>
        <w:pStyle w:val="NoSpacing"/>
        <w:spacing w:line="480" w:lineRule="auto"/>
        <w:rPr>
          <w:rFonts w:ascii="Arial" w:hAnsi="Arial" w:cs="Arial"/>
          <w:sz w:val="24"/>
          <w:szCs w:val="24"/>
        </w:rPr>
      </w:pPr>
    </w:p>
    <w:p w14:paraId="60EA0043" w14:textId="3E68C973" w:rsidR="00382D16" w:rsidRDefault="00382D16" w:rsidP="00382D16">
      <w:pPr>
        <w:pStyle w:val="NoSpacing"/>
        <w:spacing w:line="480" w:lineRule="auto"/>
        <w:rPr>
          <w:rFonts w:ascii="Arial" w:hAnsi="Arial" w:cs="Arial"/>
          <w:sz w:val="24"/>
          <w:szCs w:val="24"/>
        </w:rPr>
      </w:pPr>
      <w:r>
        <w:rPr>
          <w:rFonts w:ascii="Arial" w:hAnsi="Arial" w:cs="Arial"/>
          <w:sz w:val="24"/>
          <w:szCs w:val="24"/>
        </w:rPr>
        <w:t>*Corresponding author</w:t>
      </w:r>
    </w:p>
    <w:p w14:paraId="40D8C19D" w14:textId="7FB6775A" w:rsidR="00382D16" w:rsidRPr="00382D16" w:rsidRDefault="00382D16" w:rsidP="00382D16">
      <w:pPr>
        <w:pStyle w:val="NoSpacing"/>
        <w:spacing w:line="480" w:lineRule="auto"/>
        <w:rPr>
          <w:rFonts w:ascii="Arial" w:hAnsi="Arial" w:cs="Arial"/>
          <w:sz w:val="24"/>
          <w:szCs w:val="24"/>
        </w:rPr>
      </w:pPr>
      <w:r>
        <w:rPr>
          <w:rFonts w:ascii="Arial" w:hAnsi="Arial" w:cs="Arial"/>
          <w:sz w:val="24"/>
          <w:szCs w:val="24"/>
        </w:rPr>
        <w:t xml:space="preserve">E-mail: </w:t>
      </w:r>
      <w:r w:rsidR="00044BC8">
        <w:rPr>
          <w:rFonts w:ascii="Arial" w:hAnsi="Arial" w:cs="Arial"/>
          <w:sz w:val="24"/>
          <w:szCs w:val="24"/>
        </w:rPr>
        <w:t>michael.mccann@tnc.org</w:t>
      </w:r>
      <w:r>
        <w:rPr>
          <w:rFonts w:ascii="Arial" w:hAnsi="Arial" w:cs="Arial"/>
          <w:sz w:val="24"/>
          <w:szCs w:val="24"/>
        </w:rPr>
        <w:t xml:space="preserve"> (MJM)</w:t>
      </w:r>
      <w:r>
        <w:rPr>
          <w:rFonts w:ascii="Arial" w:hAnsi="Arial" w:cs="Arial"/>
          <w:b/>
          <w:sz w:val="24"/>
          <w:szCs w:val="24"/>
        </w:rPr>
        <w:br w:type="page"/>
      </w:r>
    </w:p>
    <w:p w14:paraId="628F2B4C" w14:textId="67A1AF8E" w:rsidR="00DB7699" w:rsidRPr="00502E15" w:rsidRDefault="002175AD" w:rsidP="008E0C41">
      <w:pPr>
        <w:pStyle w:val="NoSpacing"/>
        <w:spacing w:line="480" w:lineRule="auto"/>
        <w:rPr>
          <w:rFonts w:ascii="Arial" w:hAnsi="Arial" w:cs="Arial"/>
          <w:sz w:val="36"/>
          <w:szCs w:val="36"/>
        </w:rPr>
      </w:pPr>
      <w:r w:rsidRPr="00502E15">
        <w:rPr>
          <w:rFonts w:ascii="Arial" w:hAnsi="Arial" w:cs="Arial"/>
          <w:b/>
          <w:sz w:val="36"/>
          <w:szCs w:val="36"/>
        </w:rPr>
        <w:lastRenderedPageBreak/>
        <w:t xml:space="preserve">Abstract </w:t>
      </w:r>
      <w:r w:rsidRPr="00502E15">
        <w:rPr>
          <w:rFonts w:ascii="Arial" w:hAnsi="Arial" w:cs="Arial"/>
          <w:sz w:val="36"/>
          <w:szCs w:val="36"/>
        </w:rPr>
        <w:t xml:space="preserve"> </w:t>
      </w:r>
    </w:p>
    <w:p w14:paraId="61E552A7" w14:textId="656AA193" w:rsidR="00463B84" w:rsidRPr="00463B84" w:rsidRDefault="00C66190" w:rsidP="00463B84">
      <w:pPr>
        <w:pStyle w:val="NoSpacing"/>
        <w:spacing w:line="480" w:lineRule="auto"/>
        <w:rPr>
          <w:rFonts w:ascii="Arial" w:hAnsi="Arial" w:cs="Arial"/>
          <w:sz w:val="24"/>
          <w:szCs w:val="24"/>
        </w:rPr>
      </w:pPr>
      <w:r>
        <w:rPr>
          <w:rFonts w:ascii="Arial" w:hAnsi="Arial" w:cs="Arial"/>
          <w:sz w:val="24"/>
          <w:szCs w:val="24"/>
        </w:rPr>
        <w:t>Stable isotope and fatty acid</w:t>
      </w:r>
      <w:r w:rsidR="00D22D8F">
        <w:rPr>
          <w:rFonts w:ascii="Arial" w:hAnsi="Arial" w:cs="Arial"/>
          <w:sz w:val="24"/>
          <w:szCs w:val="24"/>
        </w:rPr>
        <w:t xml:space="preserve"> </w:t>
      </w:r>
      <w:r>
        <w:rPr>
          <w:rFonts w:ascii="Arial" w:hAnsi="Arial" w:cs="Arial"/>
          <w:sz w:val="24"/>
          <w:szCs w:val="24"/>
        </w:rPr>
        <w:t xml:space="preserve">biomarkers </w:t>
      </w:r>
      <w:r w:rsidR="00993E6F">
        <w:rPr>
          <w:rFonts w:ascii="Arial" w:hAnsi="Arial" w:cs="Arial"/>
          <w:sz w:val="24"/>
          <w:szCs w:val="24"/>
        </w:rPr>
        <w:t>p</w:t>
      </w:r>
      <w:r>
        <w:rPr>
          <w:rFonts w:ascii="Arial" w:hAnsi="Arial" w:cs="Arial"/>
          <w:sz w:val="24"/>
          <w:szCs w:val="24"/>
        </w:rPr>
        <w:t>rovide new ways to underst</w:t>
      </w:r>
      <w:r w:rsidR="00D42ED9">
        <w:rPr>
          <w:rFonts w:ascii="Arial" w:hAnsi="Arial" w:cs="Arial"/>
          <w:sz w:val="24"/>
          <w:szCs w:val="24"/>
        </w:rPr>
        <w:t xml:space="preserve">and predator-prey interactions. </w:t>
      </w:r>
      <w:r>
        <w:rPr>
          <w:rFonts w:ascii="Arial" w:hAnsi="Arial" w:cs="Arial"/>
          <w:sz w:val="24"/>
          <w:szCs w:val="24"/>
        </w:rPr>
        <w:t xml:space="preserve">In particular, quantitative inference about </w:t>
      </w:r>
      <w:r w:rsidR="00993E6F">
        <w:rPr>
          <w:rFonts w:ascii="Arial" w:hAnsi="Arial" w:cs="Arial"/>
          <w:sz w:val="24"/>
          <w:szCs w:val="24"/>
        </w:rPr>
        <w:t xml:space="preserve">the strength of </w:t>
      </w:r>
      <w:r>
        <w:rPr>
          <w:rFonts w:ascii="Arial" w:hAnsi="Arial" w:cs="Arial"/>
          <w:sz w:val="24"/>
          <w:szCs w:val="24"/>
        </w:rPr>
        <w:t xml:space="preserve">feeding links can be achieved with biomarker mixing models, </w:t>
      </w:r>
      <w:r w:rsidR="00D22D8F">
        <w:rPr>
          <w:rFonts w:ascii="Arial" w:hAnsi="Arial" w:cs="Arial"/>
          <w:sz w:val="24"/>
          <w:szCs w:val="24"/>
        </w:rPr>
        <w:t xml:space="preserve">whose accurate application </w:t>
      </w:r>
      <w:r>
        <w:rPr>
          <w:rFonts w:ascii="Arial" w:hAnsi="Arial" w:cs="Arial"/>
          <w:sz w:val="24"/>
          <w:szCs w:val="24"/>
        </w:rPr>
        <w:t>require</w:t>
      </w:r>
      <w:r w:rsidR="00D22D8F">
        <w:rPr>
          <w:rFonts w:ascii="Arial" w:hAnsi="Arial" w:cs="Arial"/>
          <w:sz w:val="24"/>
          <w:szCs w:val="24"/>
        </w:rPr>
        <w:t>s</w:t>
      </w:r>
      <w:r>
        <w:rPr>
          <w:rFonts w:ascii="Arial" w:hAnsi="Arial" w:cs="Arial"/>
          <w:sz w:val="24"/>
          <w:szCs w:val="24"/>
        </w:rPr>
        <w:t xml:space="preserve"> </w:t>
      </w:r>
      <w:r w:rsidR="0084392F">
        <w:rPr>
          <w:rFonts w:ascii="Arial" w:hAnsi="Arial" w:cs="Arial"/>
          <w:sz w:val="24"/>
          <w:szCs w:val="24"/>
        </w:rPr>
        <w:t xml:space="preserve">knowledge of </w:t>
      </w:r>
      <w:r>
        <w:rPr>
          <w:rFonts w:ascii="Arial" w:hAnsi="Arial" w:cs="Arial"/>
          <w:sz w:val="24"/>
          <w:szCs w:val="24"/>
        </w:rPr>
        <w:t>trophic enrichment factors</w:t>
      </w:r>
      <w:r w:rsidR="00D22D8F">
        <w:rPr>
          <w:rFonts w:ascii="Arial" w:hAnsi="Arial" w:cs="Arial"/>
          <w:sz w:val="24"/>
          <w:szCs w:val="24"/>
        </w:rPr>
        <w:t xml:space="preserve"> (TEF) </w:t>
      </w:r>
      <w:r>
        <w:rPr>
          <w:rFonts w:ascii="Arial" w:hAnsi="Arial" w:cs="Arial"/>
          <w:sz w:val="24"/>
          <w:szCs w:val="24"/>
        </w:rPr>
        <w:t>account</w:t>
      </w:r>
      <w:r w:rsidR="00D42ED9">
        <w:rPr>
          <w:rFonts w:ascii="Arial" w:hAnsi="Arial" w:cs="Arial"/>
          <w:sz w:val="24"/>
          <w:szCs w:val="24"/>
        </w:rPr>
        <w:t>ing</w:t>
      </w:r>
      <w:r>
        <w:rPr>
          <w:rFonts w:ascii="Arial" w:hAnsi="Arial" w:cs="Arial"/>
          <w:sz w:val="24"/>
          <w:szCs w:val="24"/>
        </w:rPr>
        <w:t xml:space="preserve"> for </w:t>
      </w:r>
      <w:r w:rsidRPr="00592314">
        <w:rPr>
          <w:rFonts w:ascii="Arial" w:hAnsi="Arial" w:cs="Arial"/>
          <w:sz w:val="24"/>
          <w:szCs w:val="24"/>
        </w:rPr>
        <w:t xml:space="preserve">metabolism, deposition, </w:t>
      </w:r>
      <w:r>
        <w:rPr>
          <w:rFonts w:ascii="Arial" w:hAnsi="Arial" w:cs="Arial"/>
          <w:sz w:val="24"/>
          <w:szCs w:val="24"/>
        </w:rPr>
        <w:t xml:space="preserve">or </w:t>
      </w:r>
      <w:r w:rsidRPr="00592314">
        <w:rPr>
          <w:rFonts w:ascii="Arial" w:hAnsi="Arial" w:cs="Arial"/>
          <w:sz w:val="24"/>
          <w:szCs w:val="24"/>
        </w:rPr>
        <w:t>synthesis</w:t>
      </w:r>
      <w:r w:rsidR="00D22D8F">
        <w:rPr>
          <w:rFonts w:ascii="Arial" w:hAnsi="Arial" w:cs="Arial"/>
          <w:sz w:val="24"/>
          <w:szCs w:val="24"/>
        </w:rPr>
        <w:t xml:space="preserve"> (also known as </w:t>
      </w:r>
      <w:r w:rsidR="000814BA">
        <w:rPr>
          <w:rFonts w:ascii="Arial" w:hAnsi="Arial" w:cs="Arial"/>
          <w:sz w:val="24"/>
          <w:szCs w:val="24"/>
        </w:rPr>
        <w:t xml:space="preserve">a </w:t>
      </w:r>
      <w:r w:rsidR="00D22D8F">
        <w:rPr>
          <w:rFonts w:ascii="Arial" w:hAnsi="Arial" w:cs="Arial"/>
          <w:sz w:val="24"/>
          <w:szCs w:val="24"/>
        </w:rPr>
        <w:t>“discrimination factor</w:t>
      </w:r>
      <w:r w:rsidR="00D42ED9">
        <w:rPr>
          <w:rFonts w:ascii="Arial" w:hAnsi="Arial" w:cs="Arial"/>
          <w:sz w:val="24"/>
          <w:szCs w:val="24"/>
        </w:rPr>
        <w:t>s</w:t>
      </w:r>
      <w:r w:rsidR="00D22D8F">
        <w:rPr>
          <w:rFonts w:ascii="Arial" w:hAnsi="Arial" w:cs="Arial"/>
          <w:sz w:val="24"/>
          <w:szCs w:val="24"/>
        </w:rPr>
        <w:t>” or “calibration coefficient</w:t>
      </w:r>
      <w:r w:rsidR="00D42ED9">
        <w:rPr>
          <w:rFonts w:ascii="Arial" w:hAnsi="Arial" w:cs="Arial"/>
          <w:sz w:val="24"/>
          <w:szCs w:val="24"/>
        </w:rPr>
        <w:t>s</w:t>
      </w:r>
      <w:r w:rsidR="00D22D8F">
        <w:rPr>
          <w:rFonts w:ascii="Arial" w:hAnsi="Arial" w:cs="Arial"/>
          <w:sz w:val="24"/>
          <w:szCs w:val="24"/>
        </w:rPr>
        <w:t xml:space="preserve">” for </w:t>
      </w:r>
      <w:r w:rsidR="00B1520D">
        <w:rPr>
          <w:rFonts w:ascii="Arial" w:hAnsi="Arial" w:cs="Arial"/>
          <w:sz w:val="24"/>
          <w:szCs w:val="24"/>
        </w:rPr>
        <w:t>stable isotopes</w:t>
      </w:r>
      <w:r w:rsidR="00D22D8F">
        <w:rPr>
          <w:rFonts w:ascii="Arial" w:hAnsi="Arial" w:cs="Arial"/>
          <w:sz w:val="24"/>
          <w:szCs w:val="24"/>
        </w:rPr>
        <w:t xml:space="preserve"> and </w:t>
      </w:r>
      <w:r w:rsidR="00B1520D">
        <w:rPr>
          <w:rFonts w:ascii="Arial" w:hAnsi="Arial" w:cs="Arial"/>
          <w:sz w:val="24"/>
          <w:szCs w:val="24"/>
        </w:rPr>
        <w:t>fatty acids</w:t>
      </w:r>
      <w:r w:rsidR="00D22D8F">
        <w:rPr>
          <w:rFonts w:ascii="Arial" w:hAnsi="Arial" w:cs="Arial"/>
          <w:sz w:val="24"/>
          <w:szCs w:val="24"/>
        </w:rPr>
        <w:t>, respectively)</w:t>
      </w:r>
      <w:r w:rsidR="00D42ED9">
        <w:rPr>
          <w:rFonts w:ascii="Arial" w:hAnsi="Arial" w:cs="Arial"/>
          <w:sz w:val="24"/>
          <w:szCs w:val="24"/>
        </w:rPr>
        <w:t xml:space="preserve">. </w:t>
      </w:r>
      <w:r>
        <w:rPr>
          <w:rFonts w:ascii="Arial" w:hAnsi="Arial" w:cs="Arial"/>
          <w:sz w:val="24"/>
          <w:szCs w:val="24"/>
        </w:rPr>
        <w:t xml:space="preserve">Nevertheless, many applications of mixing models do not use </w:t>
      </w:r>
      <w:r w:rsidR="00D22D8F">
        <w:rPr>
          <w:rFonts w:ascii="Arial" w:hAnsi="Arial" w:cs="Arial"/>
          <w:sz w:val="24"/>
          <w:szCs w:val="24"/>
        </w:rPr>
        <w:t>TEFs</w:t>
      </w:r>
      <w:r>
        <w:rPr>
          <w:rFonts w:ascii="Arial" w:hAnsi="Arial" w:cs="Arial"/>
          <w:sz w:val="24"/>
          <w:szCs w:val="24"/>
        </w:rPr>
        <w:t xml:space="preserve"> developed for the </w:t>
      </w:r>
      <w:proofErr w:type="gramStart"/>
      <w:r>
        <w:rPr>
          <w:rFonts w:ascii="Arial" w:hAnsi="Arial" w:cs="Arial"/>
          <w:sz w:val="24"/>
          <w:szCs w:val="24"/>
        </w:rPr>
        <w:t>particular predator</w:t>
      </w:r>
      <w:proofErr w:type="gramEnd"/>
      <w:r>
        <w:rPr>
          <w:rFonts w:ascii="Arial" w:hAnsi="Arial" w:cs="Arial"/>
          <w:sz w:val="24"/>
          <w:szCs w:val="24"/>
        </w:rPr>
        <w:t xml:space="preserve"> or conditions of interest</w:t>
      </w:r>
      <w:r w:rsidR="000814BA">
        <w:rPr>
          <w:rFonts w:ascii="Arial" w:hAnsi="Arial" w:cs="Arial"/>
          <w:sz w:val="24"/>
          <w:szCs w:val="24"/>
        </w:rPr>
        <w:t xml:space="preserve"> (e.g., life stage, diet quality)</w:t>
      </w:r>
      <w:r w:rsidR="00D42ED9">
        <w:rPr>
          <w:rFonts w:ascii="Arial" w:hAnsi="Arial" w:cs="Arial"/>
          <w:sz w:val="24"/>
          <w:szCs w:val="24"/>
        </w:rPr>
        <w:t xml:space="preserve">. </w:t>
      </w:r>
      <w:r w:rsidR="004E5435">
        <w:rPr>
          <w:rFonts w:ascii="Arial" w:hAnsi="Arial" w:cs="Arial"/>
          <w:sz w:val="24"/>
          <w:szCs w:val="24"/>
        </w:rPr>
        <w:t>W</w:t>
      </w:r>
      <w:r>
        <w:rPr>
          <w:rFonts w:ascii="Arial" w:hAnsi="Arial" w:cs="Arial"/>
          <w:sz w:val="24"/>
          <w:szCs w:val="24"/>
        </w:rPr>
        <w:t xml:space="preserve">e </w:t>
      </w:r>
      <w:r w:rsidR="00993E6F">
        <w:rPr>
          <w:rFonts w:ascii="Arial" w:hAnsi="Arial" w:cs="Arial"/>
          <w:sz w:val="24"/>
          <w:szCs w:val="24"/>
        </w:rPr>
        <w:t xml:space="preserve">conducted a 12-week laboratory experiment to </w:t>
      </w:r>
      <w:r>
        <w:rPr>
          <w:rFonts w:ascii="Arial" w:hAnsi="Arial" w:cs="Arial"/>
          <w:sz w:val="24"/>
          <w:szCs w:val="24"/>
        </w:rPr>
        <w:t xml:space="preserve">quantify </w:t>
      </w:r>
      <w:r w:rsidR="00B1520D">
        <w:rPr>
          <w:rFonts w:ascii="Arial" w:hAnsi="Arial" w:cs="Arial"/>
          <w:sz w:val="24"/>
          <w:szCs w:val="24"/>
        </w:rPr>
        <w:t>stable isotope and fatty acid</w:t>
      </w:r>
      <w:r>
        <w:rPr>
          <w:rFonts w:ascii="Arial" w:hAnsi="Arial" w:cs="Arial"/>
          <w:sz w:val="24"/>
          <w:szCs w:val="24"/>
        </w:rPr>
        <w:t xml:space="preserve"> </w:t>
      </w:r>
      <w:r w:rsidR="00D22D8F">
        <w:rPr>
          <w:rFonts w:ascii="Arial" w:hAnsi="Arial" w:cs="Arial"/>
          <w:sz w:val="24"/>
          <w:szCs w:val="24"/>
        </w:rPr>
        <w:t>TEFs</w:t>
      </w:r>
      <w:r>
        <w:rPr>
          <w:rFonts w:ascii="Arial" w:hAnsi="Arial" w:cs="Arial"/>
          <w:sz w:val="24"/>
          <w:szCs w:val="24"/>
        </w:rPr>
        <w:t xml:space="preserve"> f</w:t>
      </w:r>
      <w:r w:rsidR="00D42ED9">
        <w:rPr>
          <w:rFonts w:ascii="Arial" w:hAnsi="Arial" w:cs="Arial"/>
          <w:sz w:val="24"/>
          <w:szCs w:val="24"/>
        </w:rPr>
        <w:t xml:space="preserve">or the </w:t>
      </w:r>
      <w:r>
        <w:rPr>
          <w:rFonts w:ascii="Arial" w:hAnsi="Arial" w:cs="Arial"/>
          <w:sz w:val="24"/>
          <w:szCs w:val="24"/>
        </w:rPr>
        <w:t>ecologica</w:t>
      </w:r>
      <w:r w:rsidR="0088707F">
        <w:rPr>
          <w:rFonts w:ascii="Arial" w:hAnsi="Arial" w:cs="Arial"/>
          <w:sz w:val="24"/>
          <w:szCs w:val="24"/>
        </w:rPr>
        <w:t>lly and economically important b</w:t>
      </w:r>
      <w:r>
        <w:rPr>
          <w:rFonts w:ascii="Arial" w:hAnsi="Arial" w:cs="Arial"/>
          <w:sz w:val="24"/>
          <w:szCs w:val="24"/>
        </w:rPr>
        <w:t xml:space="preserve">lue crab, </w:t>
      </w:r>
      <w:r w:rsidR="00D42ED9">
        <w:rPr>
          <w:rFonts w:ascii="Arial" w:hAnsi="Arial" w:cs="Arial"/>
          <w:i/>
          <w:sz w:val="24"/>
          <w:szCs w:val="24"/>
        </w:rPr>
        <w:t xml:space="preserve">Callinectes </w:t>
      </w:r>
      <w:proofErr w:type="spellStart"/>
      <w:r w:rsidR="00D42ED9">
        <w:rPr>
          <w:rFonts w:ascii="Arial" w:hAnsi="Arial" w:cs="Arial"/>
          <w:i/>
          <w:sz w:val="24"/>
          <w:szCs w:val="24"/>
        </w:rPr>
        <w:t>sapidus</w:t>
      </w:r>
      <w:proofErr w:type="spellEnd"/>
      <w:r w:rsidR="00D42ED9">
        <w:rPr>
          <w:rFonts w:ascii="Arial" w:hAnsi="Arial" w:cs="Arial"/>
          <w:i/>
          <w:sz w:val="24"/>
          <w:szCs w:val="24"/>
        </w:rPr>
        <w:t xml:space="preserve">. </w:t>
      </w:r>
      <w:r w:rsidR="00662309">
        <w:rPr>
          <w:rFonts w:ascii="Arial" w:hAnsi="Arial" w:cs="Arial"/>
          <w:sz w:val="24"/>
          <w:szCs w:val="24"/>
        </w:rPr>
        <w:t>We calculated TEFs for δ</w:t>
      </w:r>
      <w:r w:rsidR="00662309" w:rsidRPr="00662309">
        <w:rPr>
          <w:rFonts w:ascii="Arial" w:hAnsi="Arial" w:cs="Arial"/>
          <w:sz w:val="24"/>
          <w:szCs w:val="24"/>
          <w:vertAlign w:val="superscript"/>
        </w:rPr>
        <w:t>13</w:t>
      </w:r>
      <w:r w:rsidR="00662309">
        <w:rPr>
          <w:rFonts w:ascii="Arial" w:hAnsi="Arial" w:cs="Arial"/>
          <w:sz w:val="24"/>
          <w:szCs w:val="24"/>
        </w:rPr>
        <w:t>C and δ</w:t>
      </w:r>
      <w:r w:rsidR="00662309" w:rsidRPr="00662309">
        <w:rPr>
          <w:rFonts w:ascii="Arial" w:hAnsi="Arial" w:cs="Arial"/>
          <w:sz w:val="24"/>
          <w:szCs w:val="24"/>
          <w:vertAlign w:val="superscript"/>
        </w:rPr>
        <w:t>1</w:t>
      </w:r>
      <w:r w:rsidR="00662309">
        <w:rPr>
          <w:rFonts w:ascii="Arial" w:hAnsi="Arial" w:cs="Arial"/>
          <w:sz w:val="24"/>
          <w:szCs w:val="24"/>
          <w:vertAlign w:val="superscript"/>
        </w:rPr>
        <w:t>5</w:t>
      </w:r>
      <w:r w:rsidR="00B1520D">
        <w:rPr>
          <w:rFonts w:ascii="Arial" w:hAnsi="Arial" w:cs="Arial"/>
          <w:sz w:val="24"/>
          <w:szCs w:val="24"/>
        </w:rPr>
        <w:t>N stable isotope</w:t>
      </w:r>
      <w:r w:rsidR="00662309">
        <w:rPr>
          <w:rFonts w:ascii="Arial" w:hAnsi="Arial" w:cs="Arial"/>
          <w:sz w:val="24"/>
          <w:szCs w:val="24"/>
        </w:rPr>
        <w:t xml:space="preserve">s and </w:t>
      </w:r>
      <w:del w:id="2" w:author="Michael McCann" w:date="2020-03-06T10:01:00Z">
        <w:r w:rsidR="00662309" w:rsidDel="003576CB">
          <w:rPr>
            <w:rFonts w:ascii="Arial" w:hAnsi="Arial" w:cs="Arial"/>
            <w:sz w:val="24"/>
            <w:szCs w:val="24"/>
          </w:rPr>
          <w:delText>38</w:delText>
        </w:r>
      </w:del>
      <w:ins w:id="3" w:author="Michael McCann" w:date="2020-03-06T10:01:00Z">
        <w:r w:rsidR="003576CB">
          <w:rPr>
            <w:rFonts w:ascii="Arial" w:hAnsi="Arial" w:cs="Arial"/>
            <w:sz w:val="24"/>
            <w:szCs w:val="24"/>
          </w:rPr>
          <w:t>37</w:t>
        </w:r>
      </w:ins>
      <w:r w:rsidR="00677B3C">
        <w:rPr>
          <w:rFonts w:ascii="Arial" w:hAnsi="Arial" w:cs="Arial"/>
          <w:sz w:val="24"/>
          <w:szCs w:val="24"/>
        </w:rPr>
        <w:t xml:space="preserve"> unique</w:t>
      </w:r>
      <w:r w:rsidR="00662309">
        <w:rPr>
          <w:rFonts w:ascii="Arial" w:hAnsi="Arial" w:cs="Arial"/>
          <w:sz w:val="24"/>
          <w:szCs w:val="24"/>
        </w:rPr>
        <w:t xml:space="preserve"> </w:t>
      </w:r>
      <w:r w:rsidR="00B1520D">
        <w:rPr>
          <w:rFonts w:ascii="Arial" w:hAnsi="Arial" w:cs="Arial"/>
          <w:sz w:val="24"/>
          <w:szCs w:val="24"/>
        </w:rPr>
        <w:t>fatty acids</w:t>
      </w:r>
      <w:r w:rsidR="00662309">
        <w:rPr>
          <w:rFonts w:ascii="Arial" w:hAnsi="Arial" w:cs="Arial"/>
          <w:sz w:val="24"/>
          <w:szCs w:val="24"/>
        </w:rPr>
        <w:t xml:space="preserve"> in the claw muscle and hepatopancreas of crabs fed</w:t>
      </w:r>
      <w:r w:rsidR="00D42ED9">
        <w:rPr>
          <w:rFonts w:ascii="Arial" w:hAnsi="Arial" w:cs="Arial"/>
          <w:sz w:val="24"/>
          <w:szCs w:val="24"/>
        </w:rPr>
        <w:t xml:space="preserve"> clams or black sea bass. </w:t>
      </w:r>
      <w:r w:rsidR="00037CE1">
        <w:rPr>
          <w:rFonts w:ascii="Arial" w:hAnsi="Arial" w:cs="Arial"/>
          <w:sz w:val="24"/>
          <w:szCs w:val="24"/>
        </w:rPr>
        <w:t>For both tissues and diets, δ</w:t>
      </w:r>
      <w:r w:rsidR="00037CE1" w:rsidRPr="00662309">
        <w:rPr>
          <w:rFonts w:ascii="Arial" w:hAnsi="Arial" w:cs="Arial"/>
          <w:sz w:val="24"/>
          <w:szCs w:val="24"/>
          <w:vertAlign w:val="superscript"/>
        </w:rPr>
        <w:t>13</w:t>
      </w:r>
      <w:r w:rsidR="00037CE1">
        <w:rPr>
          <w:rFonts w:ascii="Arial" w:hAnsi="Arial" w:cs="Arial"/>
          <w:sz w:val="24"/>
          <w:szCs w:val="24"/>
        </w:rPr>
        <w:t>C TEFs were near zero, whereas δ</w:t>
      </w:r>
      <w:r w:rsidR="00037CE1">
        <w:rPr>
          <w:rFonts w:ascii="Arial" w:hAnsi="Arial" w:cs="Arial"/>
          <w:sz w:val="24"/>
          <w:szCs w:val="24"/>
          <w:vertAlign w:val="superscript"/>
        </w:rPr>
        <w:t>15</w:t>
      </w:r>
      <w:r w:rsidR="00037CE1">
        <w:rPr>
          <w:rFonts w:ascii="Arial" w:hAnsi="Arial" w:cs="Arial"/>
          <w:sz w:val="24"/>
          <w:szCs w:val="24"/>
        </w:rPr>
        <w:t xml:space="preserve">N TEFs were </w:t>
      </w:r>
      <w:r w:rsidR="004E5435">
        <w:rPr>
          <w:rFonts w:ascii="Arial" w:hAnsi="Arial" w:cs="Arial"/>
          <w:sz w:val="24"/>
          <w:szCs w:val="24"/>
        </w:rPr>
        <w:t>influenced by diet</w:t>
      </w:r>
      <w:r w:rsidR="00D42ED9">
        <w:rPr>
          <w:rFonts w:ascii="Arial" w:hAnsi="Arial" w:cs="Arial"/>
          <w:sz w:val="24"/>
          <w:szCs w:val="24"/>
        </w:rPr>
        <w:t xml:space="preserve">. </w:t>
      </w:r>
      <w:r w:rsidR="00FA0187">
        <w:rPr>
          <w:rFonts w:ascii="Arial" w:hAnsi="Arial" w:cs="Arial"/>
          <w:sz w:val="24"/>
          <w:szCs w:val="24"/>
        </w:rPr>
        <w:t xml:space="preserve">The multivariate </w:t>
      </w:r>
      <w:r w:rsidR="00B1520D">
        <w:rPr>
          <w:rFonts w:ascii="Arial" w:hAnsi="Arial" w:cs="Arial"/>
          <w:sz w:val="24"/>
          <w:szCs w:val="24"/>
        </w:rPr>
        <w:t xml:space="preserve">fatty acid </w:t>
      </w:r>
      <w:r w:rsidR="00FA0187">
        <w:rPr>
          <w:rFonts w:ascii="Arial" w:hAnsi="Arial" w:cs="Arial"/>
          <w:sz w:val="24"/>
          <w:szCs w:val="24"/>
        </w:rPr>
        <w:t xml:space="preserve">profile diverged from </w:t>
      </w:r>
      <w:r w:rsidR="0088707F">
        <w:rPr>
          <w:rFonts w:ascii="Arial" w:hAnsi="Arial" w:cs="Arial"/>
          <w:sz w:val="24"/>
          <w:szCs w:val="24"/>
        </w:rPr>
        <w:t>initial values</w:t>
      </w:r>
      <w:r w:rsidR="00FA0187">
        <w:rPr>
          <w:rFonts w:ascii="Arial" w:hAnsi="Arial" w:cs="Arial"/>
          <w:sz w:val="24"/>
          <w:szCs w:val="24"/>
        </w:rPr>
        <w:t xml:space="preserve"> towards the </w:t>
      </w:r>
      <w:r w:rsidR="00B1520D">
        <w:rPr>
          <w:rFonts w:ascii="Arial" w:hAnsi="Arial" w:cs="Arial"/>
          <w:sz w:val="24"/>
          <w:szCs w:val="24"/>
        </w:rPr>
        <w:t>fatty acid</w:t>
      </w:r>
      <w:r w:rsidR="00FA0187">
        <w:rPr>
          <w:rFonts w:ascii="Arial" w:hAnsi="Arial" w:cs="Arial"/>
          <w:sz w:val="24"/>
          <w:szCs w:val="24"/>
        </w:rPr>
        <w:t xml:space="preserve"> profile of the diet over the course of the experiment</w:t>
      </w:r>
      <w:r w:rsidR="00D42ED9">
        <w:rPr>
          <w:rFonts w:ascii="Arial" w:hAnsi="Arial" w:cs="Arial"/>
          <w:sz w:val="24"/>
          <w:szCs w:val="24"/>
        </w:rPr>
        <w:t xml:space="preserve">. </w:t>
      </w:r>
      <w:r w:rsidR="00B1520D">
        <w:rPr>
          <w:rFonts w:ascii="Arial" w:hAnsi="Arial" w:cs="Arial"/>
          <w:sz w:val="24"/>
          <w:szCs w:val="24"/>
        </w:rPr>
        <w:t>In general, the pattern of fatty acid</w:t>
      </w:r>
      <w:r w:rsidR="00576AC8">
        <w:rPr>
          <w:rFonts w:ascii="Arial" w:hAnsi="Arial" w:cs="Arial"/>
          <w:sz w:val="24"/>
          <w:szCs w:val="24"/>
        </w:rPr>
        <w:t xml:space="preserve"> TEFs was similar across diets and more influenced by tissue typ</w:t>
      </w:r>
      <w:r w:rsidR="00D42ED9">
        <w:rPr>
          <w:rFonts w:ascii="Arial" w:hAnsi="Arial" w:cs="Arial"/>
          <w:sz w:val="24"/>
          <w:szCs w:val="24"/>
        </w:rPr>
        <w:t xml:space="preserve">e. </w:t>
      </w:r>
      <w:r w:rsidR="00576AC8">
        <w:rPr>
          <w:rFonts w:ascii="Arial" w:hAnsi="Arial" w:cs="Arial"/>
          <w:sz w:val="24"/>
          <w:szCs w:val="24"/>
        </w:rPr>
        <w:t>Some</w:t>
      </w:r>
      <w:r w:rsidR="00B1520D">
        <w:rPr>
          <w:rFonts w:ascii="Arial" w:hAnsi="Arial" w:cs="Arial"/>
          <w:sz w:val="24"/>
          <w:szCs w:val="24"/>
        </w:rPr>
        <w:t xml:space="preserve"> fatty acids</w:t>
      </w:r>
      <w:r w:rsidR="001F031B">
        <w:rPr>
          <w:rFonts w:ascii="Arial" w:hAnsi="Arial" w:cs="Arial"/>
          <w:sz w:val="24"/>
          <w:szCs w:val="24"/>
        </w:rPr>
        <w:t xml:space="preserve"> with exceptionally high </w:t>
      </w:r>
      <w:r w:rsidR="00576AC8">
        <w:rPr>
          <w:rFonts w:ascii="Arial" w:hAnsi="Arial" w:cs="Arial"/>
          <w:sz w:val="24"/>
          <w:szCs w:val="24"/>
        </w:rPr>
        <w:t>TEFs include</w:t>
      </w:r>
      <w:r w:rsidR="004E5435">
        <w:rPr>
          <w:rFonts w:ascii="Arial" w:hAnsi="Arial" w:cs="Arial"/>
          <w:sz w:val="24"/>
          <w:szCs w:val="24"/>
        </w:rPr>
        <w:t xml:space="preserve"> </w:t>
      </w:r>
      <w:del w:id="4" w:author="Michael McCann" w:date="2020-03-19T13:20:00Z">
        <w:r w:rsidR="004E5435" w:rsidDel="003860D9">
          <w:rPr>
            <w:rFonts w:ascii="Arial" w:hAnsi="Arial" w:cs="Arial"/>
            <w:sz w:val="24"/>
            <w:szCs w:val="24"/>
          </w:rPr>
          <w:delText>18:2n-4 and</w:delText>
        </w:r>
        <w:r w:rsidR="00576AC8" w:rsidDel="003860D9">
          <w:rPr>
            <w:rFonts w:ascii="Arial" w:hAnsi="Arial" w:cs="Arial"/>
            <w:sz w:val="24"/>
            <w:szCs w:val="24"/>
          </w:rPr>
          <w:delText xml:space="preserve"> </w:delText>
        </w:r>
      </w:del>
      <w:r w:rsidR="004E5435">
        <w:rPr>
          <w:rFonts w:ascii="Arial" w:hAnsi="Arial" w:cs="Arial"/>
          <w:sz w:val="24"/>
          <w:szCs w:val="24"/>
        </w:rPr>
        <w:t>18:2n-6-cis</w:t>
      </w:r>
      <w:ins w:id="5" w:author="Michael McCann" w:date="2020-03-19T13:20:00Z">
        <w:r w:rsidR="003860D9">
          <w:rPr>
            <w:rFonts w:ascii="Arial" w:hAnsi="Arial" w:cs="Arial"/>
            <w:sz w:val="24"/>
            <w:szCs w:val="24"/>
          </w:rPr>
          <w:t>, 21:0, and 23:0</w:t>
        </w:r>
      </w:ins>
      <w:r w:rsidR="001F031B">
        <w:rPr>
          <w:rFonts w:ascii="Arial" w:hAnsi="Arial" w:cs="Arial"/>
          <w:sz w:val="24"/>
          <w:szCs w:val="24"/>
        </w:rPr>
        <w:t>;</w:t>
      </w:r>
      <w:r w:rsidR="00576AC8">
        <w:rPr>
          <w:rFonts w:ascii="Arial" w:hAnsi="Arial" w:cs="Arial"/>
          <w:sz w:val="24"/>
          <w:szCs w:val="24"/>
        </w:rPr>
        <w:t xml:space="preserve"> </w:t>
      </w:r>
      <w:r w:rsidR="00B1520D">
        <w:rPr>
          <w:rFonts w:ascii="Arial" w:hAnsi="Arial" w:cs="Arial"/>
          <w:sz w:val="24"/>
          <w:szCs w:val="24"/>
        </w:rPr>
        <w:t>low TEF fatty acids</w:t>
      </w:r>
      <w:r w:rsidR="001F031B">
        <w:rPr>
          <w:rFonts w:ascii="Arial" w:hAnsi="Arial" w:cs="Arial"/>
          <w:sz w:val="24"/>
          <w:szCs w:val="24"/>
        </w:rPr>
        <w:t xml:space="preserve"> include</w:t>
      </w:r>
      <w:r w:rsidR="00576AC8">
        <w:rPr>
          <w:rFonts w:ascii="Arial" w:hAnsi="Arial" w:cs="Arial"/>
          <w:sz w:val="24"/>
          <w:szCs w:val="24"/>
        </w:rPr>
        <w:t xml:space="preserve"> </w:t>
      </w:r>
      <w:del w:id="6" w:author="Michael McCann" w:date="2020-03-19T13:20:00Z">
        <w:r w:rsidR="004E5435" w:rsidDel="003860D9">
          <w:rPr>
            <w:rFonts w:ascii="Arial" w:hAnsi="Arial" w:cs="Arial"/>
            <w:sz w:val="24"/>
            <w:szCs w:val="24"/>
          </w:rPr>
          <w:delText>21:0</w:delText>
        </w:r>
      </w:del>
      <w:ins w:id="7" w:author="Michael McCann" w:date="2020-03-19T13:20:00Z">
        <w:r w:rsidR="003860D9">
          <w:rPr>
            <w:rFonts w:ascii="Arial" w:hAnsi="Arial" w:cs="Arial"/>
            <w:sz w:val="24"/>
            <w:szCs w:val="24"/>
          </w:rPr>
          <w:t>20:2n-11,14-cis</w:t>
        </w:r>
      </w:ins>
      <w:r w:rsidR="00576AC8">
        <w:rPr>
          <w:rFonts w:ascii="Arial" w:hAnsi="Arial" w:cs="Arial"/>
          <w:sz w:val="24"/>
          <w:szCs w:val="24"/>
        </w:rPr>
        <w:t xml:space="preserve"> and </w:t>
      </w:r>
      <w:del w:id="8" w:author="Michael McCann" w:date="2020-03-19T13:20:00Z">
        <w:r w:rsidR="004E5435" w:rsidDel="003860D9">
          <w:rPr>
            <w:rFonts w:ascii="Arial" w:hAnsi="Arial" w:cs="Arial"/>
            <w:sz w:val="24"/>
            <w:szCs w:val="24"/>
          </w:rPr>
          <w:delText>22:1n-9</w:delText>
        </w:r>
      </w:del>
      <w:ins w:id="9" w:author="Michael McCann" w:date="2020-03-19T13:20:00Z">
        <w:r w:rsidR="003860D9">
          <w:rPr>
            <w:rFonts w:ascii="Arial" w:hAnsi="Arial" w:cs="Arial"/>
            <w:sz w:val="24"/>
            <w:szCs w:val="24"/>
          </w:rPr>
          <w:t>20:4n-3</w:t>
        </w:r>
      </w:ins>
      <w:r w:rsidR="00576AC8">
        <w:rPr>
          <w:rFonts w:ascii="Arial" w:hAnsi="Arial" w:cs="Arial"/>
          <w:sz w:val="24"/>
          <w:szCs w:val="24"/>
        </w:rPr>
        <w:t xml:space="preserve">. </w:t>
      </w:r>
      <w:r w:rsidR="00D42ED9">
        <w:rPr>
          <w:rFonts w:ascii="Arial" w:hAnsi="Arial" w:cs="Arial"/>
          <w:sz w:val="24"/>
          <w:szCs w:val="24"/>
        </w:rPr>
        <w:t xml:space="preserve">Although this is among the only studies to quantify both </w:t>
      </w:r>
      <w:r w:rsidR="00B1520D">
        <w:rPr>
          <w:rFonts w:ascii="Arial" w:hAnsi="Arial" w:cs="Arial"/>
          <w:sz w:val="24"/>
          <w:szCs w:val="24"/>
        </w:rPr>
        <w:t xml:space="preserve">stable isotope </w:t>
      </w:r>
      <w:r w:rsidR="00D42ED9">
        <w:rPr>
          <w:rFonts w:ascii="Arial" w:hAnsi="Arial" w:cs="Arial"/>
          <w:sz w:val="24"/>
          <w:szCs w:val="24"/>
        </w:rPr>
        <w:t xml:space="preserve">and </w:t>
      </w:r>
      <w:r w:rsidR="00B1520D">
        <w:rPr>
          <w:rFonts w:ascii="Arial" w:hAnsi="Arial" w:cs="Arial"/>
          <w:sz w:val="24"/>
          <w:szCs w:val="24"/>
        </w:rPr>
        <w:t>fatty acid</w:t>
      </w:r>
      <w:r w:rsidR="00D42ED9">
        <w:rPr>
          <w:rFonts w:ascii="Arial" w:hAnsi="Arial" w:cs="Arial"/>
          <w:sz w:val="24"/>
          <w:szCs w:val="24"/>
        </w:rPr>
        <w:t xml:space="preserve"> TEFs in a marine crab, further controlled feeding studies are needed to determine the</w:t>
      </w:r>
      <w:r w:rsidR="004E5435">
        <w:rPr>
          <w:rFonts w:ascii="Arial" w:hAnsi="Arial" w:cs="Arial"/>
          <w:sz w:val="24"/>
          <w:szCs w:val="24"/>
        </w:rPr>
        <w:t xml:space="preserve"> influence of a wide </w:t>
      </w:r>
      <w:r w:rsidR="00D42ED9">
        <w:rPr>
          <w:rFonts w:ascii="Arial" w:hAnsi="Arial" w:cs="Arial"/>
          <w:sz w:val="24"/>
          <w:szCs w:val="24"/>
        </w:rPr>
        <w:t xml:space="preserve">range of </w:t>
      </w:r>
      <w:r w:rsidR="004E5435">
        <w:rPr>
          <w:rFonts w:ascii="Arial" w:hAnsi="Arial" w:cs="Arial"/>
          <w:sz w:val="24"/>
          <w:szCs w:val="24"/>
        </w:rPr>
        <w:t>covariates o</w:t>
      </w:r>
      <w:r w:rsidR="00D42ED9">
        <w:rPr>
          <w:rFonts w:ascii="Arial" w:hAnsi="Arial" w:cs="Arial"/>
          <w:sz w:val="24"/>
          <w:szCs w:val="24"/>
        </w:rPr>
        <w:t xml:space="preserve">n these important parameters. </w:t>
      </w:r>
      <w:r w:rsidR="00463B84">
        <w:rPr>
          <w:rFonts w:ascii="Arial" w:hAnsi="Arial" w:cs="Arial"/>
          <w:b/>
          <w:sz w:val="24"/>
          <w:szCs w:val="24"/>
        </w:rPr>
        <w:br w:type="page"/>
      </w:r>
    </w:p>
    <w:p w14:paraId="584554A3" w14:textId="0595E0FF" w:rsidR="00DA3F49" w:rsidRPr="00502E15" w:rsidRDefault="002175AD" w:rsidP="008E0C41">
      <w:pPr>
        <w:pStyle w:val="NoSpacing"/>
        <w:spacing w:line="480" w:lineRule="auto"/>
        <w:rPr>
          <w:rFonts w:ascii="Arial" w:hAnsi="Arial" w:cs="Arial"/>
          <w:b/>
          <w:sz w:val="36"/>
          <w:szCs w:val="24"/>
        </w:rPr>
      </w:pPr>
      <w:r w:rsidRPr="00502E15">
        <w:rPr>
          <w:rFonts w:ascii="Arial" w:hAnsi="Arial" w:cs="Arial"/>
          <w:b/>
          <w:sz w:val="36"/>
          <w:szCs w:val="24"/>
        </w:rPr>
        <w:lastRenderedPageBreak/>
        <w:t>Introduction</w:t>
      </w:r>
    </w:p>
    <w:p w14:paraId="76CCC4AF" w14:textId="6ADE062A" w:rsidR="00242984" w:rsidRDefault="00F2369B" w:rsidP="00900FE9">
      <w:pPr>
        <w:pStyle w:val="NoSpacing"/>
        <w:spacing w:line="480" w:lineRule="auto"/>
        <w:ind w:firstLine="720"/>
        <w:rPr>
          <w:rFonts w:ascii="Arial" w:hAnsi="Arial" w:cs="Arial"/>
          <w:sz w:val="24"/>
          <w:szCs w:val="24"/>
        </w:rPr>
      </w:pPr>
      <w:r w:rsidRPr="00592314">
        <w:rPr>
          <w:rFonts w:ascii="Arial" w:hAnsi="Arial" w:cs="Arial"/>
          <w:sz w:val="24"/>
          <w:szCs w:val="24"/>
        </w:rPr>
        <w:t xml:space="preserve">Despite being one of the earliest </w:t>
      </w:r>
      <w:r w:rsidR="003D1708">
        <w:rPr>
          <w:rFonts w:ascii="Arial" w:hAnsi="Arial" w:cs="Arial"/>
          <w:sz w:val="24"/>
          <w:szCs w:val="24"/>
        </w:rPr>
        <w:t xml:space="preserve">and </w:t>
      </w:r>
      <w:r w:rsidR="0084392F">
        <w:rPr>
          <w:rFonts w:ascii="Arial" w:hAnsi="Arial" w:cs="Arial"/>
          <w:sz w:val="24"/>
          <w:szCs w:val="24"/>
        </w:rPr>
        <w:t>most</w:t>
      </w:r>
      <w:r w:rsidR="003D1708">
        <w:rPr>
          <w:rFonts w:ascii="Arial" w:hAnsi="Arial" w:cs="Arial"/>
          <w:sz w:val="24"/>
          <w:szCs w:val="24"/>
        </w:rPr>
        <w:t xml:space="preserve"> central </w:t>
      </w:r>
      <w:r w:rsidRPr="00592314">
        <w:rPr>
          <w:rFonts w:ascii="Arial" w:hAnsi="Arial" w:cs="Arial"/>
          <w:sz w:val="24"/>
          <w:szCs w:val="24"/>
        </w:rPr>
        <w:t>concept</w:t>
      </w:r>
      <w:r w:rsidR="0084392F">
        <w:rPr>
          <w:rFonts w:ascii="Arial" w:hAnsi="Arial" w:cs="Arial"/>
          <w:sz w:val="24"/>
          <w:szCs w:val="24"/>
        </w:rPr>
        <w:t>s</w:t>
      </w:r>
      <w:r w:rsidR="005720B0" w:rsidRPr="00592314">
        <w:rPr>
          <w:rFonts w:ascii="Arial" w:hAnsi="Arial" w:cs="Arial"/>
          <w:sz w:val="24"/>
          <w:szCs w:val="24"/>
        </w:rPr>
        <w:t xml:space="preserve"> in ecology, </w:t>
      </w:r>
      <w:r w:rsidR="002175AD">
        <w:rPr>
          <w:rFonts w:ascii="Arial" w:hAnsi="Arial" w:cs="Arial"/>
          <w:sz w:val="24"/>
          <w:szCs w:val="24"/>
        </w:rPr>
        <w:t>interest in</w:t>
      </w:r>
      <w:r w:rsidRPr="00592314">
        <w:rPr>
          <w:rFonts w:ascii="Arial" w:hAnsi="Arial" w:cs="Arial"/>
          <w:sz w:val="24"/>
          <w:szCs w:val="24"/>
        </w:rPr>
        <w:t xml:space="preserve"> </w:t>
      </w:r>
      <w:r w:rsidR="005720B0" w:rsidRPr="00592314">
        <w:rPr>
          <w:rFonts w:ascii="Arial" w:hAnsi="Arial" w:cs="Arial"/>
          <w:sz w:val="24"/>
          <w:szCs w:val="24"/>
        </w:rPr>
        <w:t>food webs continues to rise</w:t>
      </w:r>
      <w:r w:rsidR="00333876">
        <w:rPr>
          <w:rFonts w:ascii="Arial" w:hAnsi="Arial" w:cs="Arial"/>
          <w:sz w:val="24"/>
          <w:szCs w:val="24"/>
        </w:rPr>
        <w:t xml:space="preserve"> </w:t>
      </w:r>
      <w:commentRangeStart w:id="10"/>
      <w:r w:rsidR="00333876">
        <w:rPr>
          <w:rFonts w:ascii="Arial" w:hAnsi="Arial" w:cs="Arial"/>
          <w:sz w:val="24"/>
          <w:szCs w:val="24"/>
        </w:rPr>
        <w:t>[1-2]</w:t>
      </w:r>
      <w:commentRangeEnd w:id="10"/>
      <w:r w:rsidR="0043505A">
        <w:rPr>
          <w:rStyle w:val="CommentReference"/>
        </w:rPr>
        <w:commentReference w:id="10"/>
      </w:r>
      <w:r w:rsidR="005720B0" w:rsidRPr="00592314">
        <w:rPr>
          <w:rFonts w:ascii="Arial" w:hAnsi="Arial" w:cs="Arial"/>
          <w:sz w:val="24"/>
          <w:szCs w:val="24"/>
        </w:rPr>
        <w:t>.</w:t>
      </w:r>
      <w:r w:rsidR="008E0C41">
        <w:rPr>
          <w:rFonts w:ascii="Arial" w:hAnsi="Arial" w:cs="Arial"/>
          <w:sz w:val="24"/>
          <w:szCs w:val="24"/>
        </w:rPr>
        <w:t xml:space="preserve"> </w:t>
      </w:r>
      <w:r w:rsidR="00C42956">
        <w:rPr>
          <w:rFonts w:ascii="Arial" w:hAnsi="Arial" w:cs="Arial"/>
          <w:sz w:val="24"/>
          <w:szCs w:val="24"/>
        </w:rPr>
        <w:t>T</w:t>
      </w:r>
      <w:r w:rsidR="005720B0" w:rsidRPr="00592314">
        <w:rPr>
          <w:rFonts w:ascii="Arial" w:hAnsi="Arial" w:cs="Arial"/>
          <w:sz w:val="24"/>
          <w:szCs w:val="24"/>
        </w:rPr>
        <w:t>h</w:t>
      </w:r>
      <w:r w:rsidR="00C42956">
        <w:rPr>
          <w:rFonts w:ascii="Arial" w:hAnsi="Arial" w:cs="Arial"/>
          <w:sz w:val="24"/>
          <w:szCs w:val="24"/>
        </w:rPr>
        <w:t>e modern</w:t>
      </w:r>
      <w:r w:rsidR="005720B0" w:rsidRPr="00592314">
        <w:rPr>
          <w:rFonts w:ascii="Arial" w:hAnsi="Arial" w:cs="Arial"/>
          <w:sz w:val="24"/>
          <w:szCs w:val="24"/>
        </w:rPr>
        <w:t xml:space="preserve"> increase in </w:t>
      </w:r>
      <w:r w:rsidR="002175AD">
        <w:rPr>
          <w:rFonts w:ascii="Arial" w:hAnsi="Arial" w:cs="Arial"/>
          <w:sz w:val="24"/>
          <w:szCs w:val="24"/>
        </w:rPr>
        <w:t>research activity</w:t>
      </w:r>
      <w:r w:rsidR="005720B0" w:rsidRPr="00592314">
        <w:rPr>
          <w:rFonts w:ascii="Arial" w:hAnsi="Arial" w:cs="Arial"/>
          <w:sz w:val="24"/>
          <w:szCs w:val="24"/>
        </w:rPr>
        <w:t xml:space="preserve"> on food webs has</w:t>
      </w:r>
      <w:r w:rsidR="00C44964" w:rsidRPr="00592314">
        <w:rPr>
          <w:rFonts w:ascii="Arial" w:hAnsi="Arial" w:cs="Arial"/>
          <w:sz w:val="24"/>
          <w:szCs w:val="24"/>
        </w:rPr>
        <w:t xml:space="preserve"> likely</w:t>
      </w:r>
      <w:r w:rsidR="005720B0" w:rsidRPr="00592314">
        <w:rPr>
          <w:rFonts w:ascii="Arial" w:hAnsi="Arial" w:cs="Arial"/>
          <w:sz w:val="24"/>
          <w:szCs w:val="24"/>
        </w:rPr>
        <w:t xml:space="preserve"> been enabled by an expanding </w:t>
      </w:r>
      <w:r w:rsidR="008E0C41">
        <w:rPr>
          <w:rFonts w:ascii="Arial" w:hAnsi="Arial" w:cs="Arial"/>
          <w:sz w:val="24"/>
          <w:szCs w:val="24"/>
        </w:rPr>
        <w:t xml:space="preserve">toolbox for trophic ecologists. </w:t>
      </w:r>
      <w:r w:rsidR="005720B0" w:rsidRPr="00592314">
        <w:rPr>
          <w:rFonts w:ascii="Arial" w:hAnsi="Arial" w:cs="Arial"/>
          <w:sz w:val="24"/>
          <w:szCs w:val="24"/>
        </w:rPr>
        <w:t xml:space="preserve">While most </w:t>
      </w:r>
      <w:r w:rsidR="00C44964" w:rsidRPr="00592314">
        <w:rPr>
          <w:rFonts w:ascii="Arial" w:hAnsi="Arial" w:cs="Arial"/>
          <w:sz w:val="24"/>
          <w:szCs w:val="24"/>
        </w:rPr>
        <w:t>early</w:t>
      </w:r>
      <w:r w:rsidR="005720B0" w:rsidRPr="00592314">
        <w:rPr>
          <w:rFonts w:ascii="Arial" w:hAnsi="Arial" w:cs="Arial"/>
          <w:sz w:val="24"/>
          <w:szCs w:val="24"/>
        </w:rPr>
        <w:t xml:space="preserve"> food webs were assembled via analysis of gut contents</w:t>
      </w:r>
      <w:r w:rsidRPr="00592314">
        <w:rPr>
          <w:rFonts w:ascii="Arial" w:hAnsi="Arial" w:cs="Arial"/>
          <w:sz w:val="24"/>
          <w:szCs w:val="24"/>
        </w:rPr>
        <w:t xml:space="preserve">, examination of </w:t>
      </w:r>
      <w:r w:rsidR="005720B0" w:rsidRPr="00592314">
        <w:rPr>
          <w:rFonts w:ascii="Arial" w:hAnsi="Arial" w:cs="Arial"/>
          <w:sz w:val="24"/>
          <w:szCs w:val="24"/>
        </w:rPr>
        <w:t>scat</w:t>
      </w:r>
      <w:r w:rsidRPr="00592314">
        <w:rPr>
          <w:rFonts w:ascii="Arial" w:hAnsi="Arial" w:cs="Arial"/>
          <w:sz w:val="24"/>
          <w:szCs w:val="24"/>
        </w:rPr>
        <w:t xml:space="preserve"> or fecal pellets</w:t>
      </w:r>
      <w:r w:rsidR="005720B0" w:rsidRPr="00592314">
        <w:rPr>
          <w:rFonts w:ascii="Arial" w:hAnsi="Arial" w:cs="Arial"/>
          <w:sz w:val="24"/>
          <w:szCs w:val="24"/>
        </w:rPr>
        <w:t>, direct observ</w:t>
      </w:r>
      <w:r w:rsidRPr="00592314">
        <w:rPr>
          <w:rFonts w:ascii="Arial" w:hAnsi="Arial" w:cs="Arial"/>
          <w:sz w:val="24"/>
          <w:szCs w:val="24"/>
        </w:rPr>
        <w:t>ation of</w:t>
      </w:r>
      <w:r w:rsidR="005720B0" w:rsidRPr="00592314">
        <w:rPr>
          <w:rFonts w:ascii="Arial" w:hAnsi="Arial" w:cs="Arial"/>
          <w:sz w:val="24"/>
          <w:szCs w:val="24"/>
        </w:rPr>
        <w:t xml:space="preserve"> consumer-resource interactions, or other types of natural history </w:t>
      </w:r>
      <w:r w:rsidR="005720B0" w:rsidRPr="00BB25EF">
        <w:rPr>
          <w:rFonts w:ascii="Arial" w:hAnsi="Arial" w:cs="Arial"/>
          <w:sz w:val="24"/>
          <w:szCs w:val="24"/>
        </w:rPr>
        <w:t>knowledge</w:t>
      </w:r>
      <w:r w:rsidR="00B70DEE" w:rsidRPr="00BB25EF">
        <w:rPr>
          <w:rFonts w:ascii="Arial" w:hAnsi="Arial" w:cs="Arial"/>
          <w:sz w:val="24"/>
          <w:szCs w:val="24"/>
        </w:rPr>
        <w:t xml:space="preserve"> </w:t>
      </w:r>
      <w:r w:rsidR="00333876">
        <w:rPr>
          <w:rFonts w:ascii="Arial" w:hAnsi="Arial" w:cs="Arial"/>
          <w:sz w:val="24"/>
          <w:szCs w:val="24"/>
        </w:rPr>
        <w:t>[</w:t>
      </w:r>
      <w:r w:rsidR="00101046">
        <w:rPr>
          <w:rFonts w:ascii="Arial" w:hAnsi="Arial" w:cs="Arial"/>
          <w:sz w:val="24"/>
          <w:szCs w:val="24"/>
        </w:rPr>
        <w:t>e.g.</w:t>
      </w:r>
      <w:r w:rsidR="00BB25EF" w:rsidRPr="00BB25EF">
        <w:rPr>
          <w:rFonts w:ascii="Arial" w:hAnsi="Arial" w:cs="Arial"/>
          <w:sz w:val="24"/>
          <w:szCs w:val="24"/>
        </w:rPr>
        <w:t xml:space="preserve"> </w:t>
      </w:r>
      <w:r w:rsidR="00333876">
        <w:rPr>
          <w:rFonts w:ascii="Arial" w:hAnsi="Arial" w:cs="Arial"/>
          <w:sz w:val="24"/>
          <w:szCs w:val="24"/>
        </w:rPr>
        <w:t>3-5]</w:t>
      </w:r>
      <w:r w:rsidR="005720B0" w:rsidRPr="00BB25EF">
        <w:rPr>
          <w:rFonts w:ascii="Arial" w:hAnsi="Arial" w:cs="Arial"/>
          <w:sz w:val="24"/>
          <w:szCs w:val="24"/>
        </w:rPr>
        <w:t>,</w:t>
      </w:r>
      <w:r w:rsidR="005720B0" w:rsidRPr="00592314">
        <w:rPr>
          <w:rFonts w:ascii="Arial" w:hAnsi="Arial" w:cs="Arial"/>
          <w:sz w:val="24"/>
          <w:szCs w:val="24"/>
        </w:rPr>
        <w:t xml:space="preserve"> </w:t>
      </w:r>
      <w:r w:rsidRPr="00592314">
        <w:rPr>
          <w:rFonts w:ascii="Arial" w:hAnsi="Arial" w:cs="Arial"/>
          <w:sz w:val="24"/>
          <w:szCs w:val="24"/>
        </w:rPr>
        <w:t>several</w:t>
      </w:r>
      <w:r w:rsidR="005720B0" w:rsidRPr="00592314">
        <w:rPr>
          <w:rFonts w:ascii="Arial" w:hAnsi="Arial" w:cs="Arial"/>
          <w:sz w:val="24"/>
          <w:szCs w:val="24"/>
        </w:rPr>
        <w:t xml:space="preserve"> new techniques have developed in </w:t>
      </w:r>
      <w:r w:rsidRPr="00592314">
        <w:rPr>
          <w:rFonts w:ascii="Arial" w:hAnsi="Arial" w:cs="Arial"/>
          <w:sz w:val="24"/>
          <w:szCs w:val="24"/>
        </w:rPr>
        <w:t>recent</w:t>
      </w:r>
      <w:r w:rsidR="005720B0" w:rsidRPr="00592314">
        <w:rPr>
          <w:rFonts w:ascii="Arial" w:hAnsi="Arial" w:cs="Arial"/>
          <w:sz w:val="24"/>
          <w:szCs w:val="24"/>
        </w:rPr>
        <w:t xml:space="preserve"> decades. </w:t>
      </w:r>
      <w:proofErr w:type="gramStart"/>
      <w:r w:rsidR="005720B0" w:rsidRPr="00592314">
        <w:rPr>
          <w:rFonts w:ascii="Arial" w:hAnsi="Arial" w:cs="Arial"/>
          <w:sz w:val="24"/>
          <w:szCs w:val="24"/>
        </w:rPr>
        <w:t>In particular, stable</w:t>
      </w:r>
      <w:proofErr w:type="gramEnd"/>
      <w:r w:rsidR="005720B0" w:rsidRPr="00592314">
        <w:rPr>
          <w:rFonts w:ascii="Arial" w:hAnsi="Arial" w:cs="Arial"/>
          <w:sz w:val="24"/>
          <w:szCs w:val="24"/>
        </w:rPr>
        <w:t xml:space="preserve"> isotope</w:t>
      </w:r>
      <w:r w:rsidRPr="00592314">
        <w:rPr>
          <w:rFonts w:ascii="Arial" w:hAnsi="Arial" w:cs="Arial"/>
          <w:sz w:val="24"/>
          <w:szCs w:val="24"/>
        </w:rPr>
        <w:t>s</w:t>
      </w:r>
      <w:r w:rsidR="005720B0" w:rsidRPr="00592314">
        <w:rPr>
          <w:rFonts w:ascii="Arial" w:hAnsi="Arial" w:cs="Arial"/>
          <w:sz w:val="24"/>
          <w:szCs w:val="24"/>
        </w:rPr>
        <w:t xml:space="preserve"> and fatty acid</w:t>
      </w:r>
      <w:r w:rsidRPr="00592314">
        <w:rPr>
          <w:rFonts w:ascii="Arial" w:hAnsi="Arial" w:cs="Arial"/>
          <w:sz w:val="24"/>
          <w:szCs w:val="24"/>
        </w:rPr>
        <w:t>s</w:t>
      </w:r>
      <w:r w:rsidR="005720B0" w:rsidRPr="00592314">
        <w:rPr>
          <w:rFonts w:ascii="Arial" w:hAnsi="Arial" w:cs="Arial"/>
          <w:sz w:val="24"/>
          <w:szCs w:val="24"/>
        </w:rPr>
        <w:t xml:space="preserve"> can </w:t>
      </w:r>
      <w:r w:rsidR="00323367">
        <w:rPr>
          <w:rFonts w:ascii="Arial" w:hAnsi="Arial" w:cs="Arial"/>
          <w:sz w:val="24"/>
          <w:szCs w:val="24"/>
        </w:rPr>
        <w:t>serve</w:t>
      </w:r>
      <w:r w:rsidR="005720B0" w:rsidRPr="00592314">
        <w:rPr>
          <w:rFonts w:ascii="Arial" w:hAnsi="Arial" w:cs="Arial"/>
          <w:sz w:val="24"/>
          <w:szCs w:val="24"/>
        </w:rPr>
        <w:t xml:space="preserve"> as trophic biomarkers that have many advantages for elucidating predator-prey interactions compa</w:t>
      </w:r>
      <w:r w:rsidR="00680C39">
        <w:rPr>
          <w:rFonts w:ascii="Arial" w:hAnsi="Arial" w:cs="Arial"/>
          <w:sz w:val="24"/>
          <w:szCs w:val="24"/>
        </w:rPr>
        <w:t>red to traditional techniques</w:t>
      </w:r>
      <w:r w:rsidR="001A2E9C" w:rsidRPr="008E0C41">
        <w:rPr>
          <w:rFonts w:ascii="Arial" w:hAnsi="Arial" w:cs="Arial"/>
          <w:sz w:val="24"/>
          <w:szCs w:val="24"/>
        </w:rPr>
        <w:t xml:space="preserve"> </w:t>
      </w:r>
      <w:r w:rsidR="00333876">
        <w:rPr>
          <w:rFonts w:ascii="Arial" w:hAnsi="Arial" w:cs="Arial"/>
          <w:sz w:val="24"/>
          <w:szCs w:val="24"/>
        </w:rPr>
        <w:t>[</w:t>
      </w:r>
      <w:r w:rsidR="008E0C41" w:rsidRPr="008E0C41">
        <w:rPr>
          <w:rFonts w:ascii="Arial" w:hAnsi="Arial" w:cs="Arial"/>
          <w:sz w:val="24"/>
          <w:szCs w:val="24"/>
        </w:rPr>
        <w:t xml:space="preserve">reviewed by </w:t>
      </w:r>
      <w:r w:rsidR="00333876">
        <w:rPr>
          <w:rFonts w:ascii="Arial" w:hAnsi="Arial" w:cs="Arial"/>
          <w:sz w:val="24"/>
          <w:szCs w:val="24"/>
        </w:rPr>
        <w:t>6-7]</w:t>
      </w:r>
      <w:r w:rsidR="00C44964" w:rsidRPr="008E0C41">
        <w:rPr>
          <w:rFonts w:ascii="Arial" w:hAnsi="Arial" w:cs="Arial"/>
          <w:sz w:val="24"/>
          <w:szCs w:val="24"/>
        </w:rPr>
        <w:t>.</w:t>
      </w:r>
      <w:r w:rsidR="00242984">
        <w:rPr>
          <w:rFonts w:ascii="Arial" w:hAnsi="Arial" w:cs="Arial"/>
          <w:sz w:val="24"/>
          <w:szCs w:val="24"/>
        </w:rPr>
        <w:t xml:space="preserve"> </w:t>
      </w:r>
      <w:r w:rsidR="00680C39" w:rsidRPr="00592314">
        <w:rPr>
          <w:rFonts w:ascii="Arial" w:hAnsi="Arial" w:cs="Arial"/>
          <w:sz w:val="24"/>
          <w:szCs w:val="24"/>
        </w:rPr>
        <w:t xml:space="preserve">The basic premise behind the use of trophic biomarkers is that the concentration (or value) of a </w:t>
      </w:r>
      <w:proofErr w:type="gramStart"/>
      <w:r w:rsidR="00680C39" w:rsidRPr="00592314">
        <w:rPr>
          <w:rFonts w:ascii="Arial" w:hAnsi="Arial" w:cs="Arial"/>
          <w:sz w:val="24"/>
          <w:szCs w:val="24"/>
        </w:rPr>
        <w:t>particular biomarker</w:t>
      </w:r>
      <w:proofErr w:type="gramEnd"/>
      <w:r w:rsidR="00680C39" w:rsidRPr="00592314">
        <w:rPr>
          <w:rFonts w:ascii="Arial" w:hAnsi="Arial" w:cs="Arial"/>
          <w:sz w:val="24"/>
          <w:szCs w:val="24"/>
        </w:rPr>
        <w:t xml:space="preserve"> in a consumer will reflect the values of that biomar</w:t>
      </w:r>
      <w:r w:rsidR="00633927">
        <w:rPr>
          <w:rFonts w:ascii="Arial" w:hAnsi="Arial" w:cs="Arial"/>
          <w:sz w:val="24"/>
          <w:szCs w:val="24"/>
        </w:rPr>
        <w:t>ker in its resources, with some</w:t>
      </w:r>
      <w:r w:rsidR="00680C39" w:rsidRPr="00592314">
        <w:rPr>
          <w:rFonts w:ascii="Arial" w:hAnsi="Arial" w:cs="Arial"/>
          <w:sz w:val="24"/>
          <w:szCs w:val="24"/>
        </w:rPr>
        <w:t xml:space="preserve"> modification </w:t>
      </w:r>
      <w:r w:rsidR="00333876">
        <w:rPr>
          <w:rFonts w:ascii="Arial" w:hAnsi="Arial" w:cs="Arial"/>
          <w:sz w:val="24"/>
          <w:szCs w:val="24"/>
        </w:rPr>
        <w:t>[8]</w:t>
      </w:r>
      <w:r w:rsidR="00680C39" w:rsidRPr="00592314">
        <w:rPr>
          <w:rFonts w:ascii="Arial" w:hAnsi="Arial" w:cs="Arial"/>
          <w:sz w:val="24"/>
          <w:szCs w:val="24"/>
        </w:rPr>
        <w:t xml:space="preserve">. </w:t>
      </w:r>
      <w:r w:rsidR="0060139A">
        <w:rPr>
          <w:rFonts w:ascii="Arial" w:hAnsi="Arial" w:cs="Arial"/>
          <w:sz w:val="24"/>
          <w:szCs w:val="24"/>
        </w:rPr>
        <w:t xml:space="preserve">In general, </w:t>
      </w:r>
      <w:r w:rsidR="00C44964" w:rsidRPr="00592314">
        <w:rPr>
          <w:rFonts w:ascii="Arial" w:hAnsi="Arial" w:cs="Arial"/>
          <w:sz w:val="24"/>
          <w:szCs w:val="24"/>
        </w:rPr>
        <w:t xml:space="preserve">these trophic biomarkers provide longer temporal integration of a consumer’s diet and circumvent certain data biases of </w:t>
      </w:r>
      <w:r w:rsidR="00633927">
        <w:rPr>
          <w:rFonts w:ascii="Arial" w:hAnsi="Arial" w:cs="Arial"/>
          <w:sz w:val="24"/>
          <w:szCs w:val="24"/>
        </w:rPr>
        <w:t>traditional</w:t>
      </w:r>
      <w:r w:rsidR="00C42956">
        <w:rPr>
          <w:rFonts w:ascii="Arial" w:hAnsi="Arial" w:cs="Arial"/>
          <w:sz w:val="24"/>
          <w:szCs w:val="24"/>
        </w:rPr>
        <w:t xml:space="preserve"> methods (</w:t>
      </w:r>
      <w:r w:rsidR="00101046">
        <w:rPr>
          <w:rFonts w:ascii="Arial" w:hAnsi="Arial" w:cs="Arial"/>
          <w:sz w:val="24"/>
          <w:szCs w:val="24"/>
        </w:rPr>
        <w:t>e.g.</w:t>
      </w:r>
      <w:r w:rsidR="00C42956">
        <w:rPr>
          <w:rFonts w:ascii="Arial" w:hAnsi="Arial" w:cs="Arial"/>
          <w:sz w:val="24"/>
          <w:szCs w:val="24"/>
        </w:rPr>
        <w:t xml:space="preserve"> unequal digestibility, </w:t>
      </w:r>
      <w:r w:rsidR="00680C39">
        <w:rPr>
          <w:rFonts w:ascii="Arial" w:hAnsi="Arial" w:cs="Arial"/>
          <w:sz w:val="24"/>
          <w:szCs w:val="24"/>
        </w:rPr>
        <w:t xml:space="preserve">coarse </w:t>
      </w:r>
      <w:r w:rsidR="00680C39" w:rsidRPr="00592314">
        <w:rPr>
          <w:rFonts w:ascii="Arial" w:hAnsi="Arial" w:cs="Arial"/>
          <w:sz w:val="24"/>
          <w:szCs w:val="24"/>
        </w:rPr>
        <w:t>resolution</w:t>
      </w:r>
      <w:r w:rsidR="00680C39">
        <w:rPr>
          <w:rFonts w:ascii="Arial" w:hAnsi="Arial" w:cs="Arial"/>
          <w:sz w:val="24"/>
          <w:szCs w:val="24"/>
        </w:rPr>
        <w:t xml:space="preserve"> of diet items</w:t>
      </w:r>
      <w:r w:rsidR="00C42956">
        <w:rPr>
          <w:rFonts w:ascii="Arial" w:hAnsi="Arial" w:cs="Arial"/>
          <w:sz w:val="24"/>
          <w:szCs w:val="24"/>
        </w:rPr>
        <w:t xml:space="preserve">, inability to </w:t>
      </w:r>
      <w:r w:rsidR="00680C39">
        <w:rPr>
          <w:rFonts w:ascii="Arial" w:hAnsi="Arial" w:cs="Arial"/>
          <w:sz w:val="24"/>
          <w:szCs w:val="24"/>
        </w:rPr>
        <w:t xml:space="preserve">directly </w:t>
      </w:r>
      <w:r w:rsidR="00C42956">
        <w:rPr>
          <w:rFonts w:ascii="Arial" w:hAnsi="Arial" w:cs="Arial"/>
          <w:sz w:val="24"/>
          <w:szCs w:val="24"/>
        </w:rPr>
        <w:t xml:space="preserve">observe feeding in </w:t>
      </w:r>
      <w:r w:rsidR="00633927">
        <w:rPr>
          <w:rFonts w:ascii="Arial" w:hAnsi="Arial" w:cs="Arial"/>
          <w:sz w:val="24"/>
          <w:szCs w:val="24"/>
        </w:rPr>
        <w:t>highly mobile</w:t>
      </w:r>
      <w:r w:rsidR="00C42956">
        <w:rPr>
          <w:rFonts w:ascii="Arial" w:hAnsi="Arial" w:cs="Arial"/>
          <w:sz w:val="24"/>
          <w:szCs w:val="24"/>
        </w:rPr>
        <w:t xml:space="preserve"> </w:t>
      </w:r>
      <w:r w:rsidR="009F1640">
        <w:rPr>
          <w:rFonts w:ascii="Arial" w:hAnsi="Arial" w:cs="Arial"/>
          <w:sz w:val="24"/>
          <w:szCs w:val="24"/>
        </w:rPr>
        <w:t>organisms</w:t>
      </w:r>
      <w:r w:rsidR="00C44964" w:rsidRPr="00592314">
        <w:rPr>
          <w:rFonts w:ascii="Arial" w:hAnsi="Arial" w:cs="Arial"/>
          <w:sz w:val="24"/>
          <w:szCs w:val="24"/>
        </w:rPr>
        <w:t>)</w:t>
      </w:r>
      <w:r w:rsidR="001A2E9C" w:rsidRPr="00592314">
        <w:rPr>
          <w:rFonts w:ascii="Arial" w:hAnsi="Arial" w:cs="Arial"/>
          <w:sz w:val="24"/>
          <w:szCs w:val="24"/>
        </w:rPr>
        <w:t xml:space="preserve"> </w:t>
      </w:r>
      <w:r w:rsidR="00333876">
        <w:rPr>
          <w:rFonts w:ascii="Arial" w:hAnsi="Arial" w:cs="Arial"/>
          <w:sz w:val="24"/>
          <w:szCs w:val="24"/>
        </w:rPr>
        <w:t>[5,9]</w:t>
      </w:r>
      <w:r w:rsidR="00C42956">
        <w:rPr>
          <w:rFonts w:ascii="Arial" w:hAnsi="Arial" w:cs="Arial"/>
          <w:sz w:val="24"/>
          <w:szCs w:val="24"/>
        </w:rPr>
        <w:t>.</w:t>
      </w:r>
      <w:r w:rsidR="00242984">
        <w:rPr>
          <w:rFonts w:ascii="Arial" w:hAnsi="Arial" w:cs="Arial"/>
          <w:sz w:val="24"/>
          <w:szCs w:val="24"/>
        </w:rPr>
        <w:t xml:space="preserve"> </w:t>
      </w:r>
    </w:p>
    <w:p w14:paraId="28A254C1" w14:textId="3580231E" w:rsidR="003D1708" w:rsidRDefault="001A2E9C" w:rsidP="003D1708">
      <w:pPr>
        <w:pStyle w:val="NoSpacing"/>
        <w:spacing w:line="480" w:lineRule="auto"/>
        <w:ind w:firstLine="720"/>
        <w:rPr>
          <w:rFonts w:ascii="Arial" w:hAnsi="Arial" w:cs="Arial"/>
          <w:sz w:val="24"/>
          <w:szCs w:val="24"/>
        </w:rPr>
      </w:pPr>
      <w:r w:rsidRPr="00592314">
        <w:rPr>
          <w:rFonts w:ascii="Arial" w:hAnsi="Arial" w:cs="Arial"/>
          <w:sz w:val="24"/>
          <w:szCs w:val="24"/>
        </w:rPr>
        <w:t>In many cases</w:t>
      </w:r>
      <w:r w:rsidR="00F2369B" w:rsidRPr="00592314">
        <w:rPr>
          <w:rFonts w:ascii="Arial" w:hAnsi="Arial" w:cs="Arial"/>
          <w:sz w:val="24"/>
          <w:szCs w:val="24"/>
        </w:rPr>
        <w:t xml:space="preserve">, a mixing model is used to make a quantitative estimate of a consumer’s diet </w:t>
      </w:r>
      <w:r w:rsidR="00680C39">
        <w:rPr>
          <w:rFonts w:ascii="Arial" w:hAnsi="Arial" w:cs="Arial"/>
          <w:sz w:val="24"/>
          <w:szCs w:val="24"/>
        </w:rPr>
        <w:t xml:space="preserve">using </w:t>
      </w:r>
      <w:r w:rsidR="00C44964" w:rsidRPr="00592314">
        <w:rPr>
          <w:rFonts w:ascii="Arial" w:hAnsi="Arial" w:cs="Arial"/>
          <w:sz w:val="24"/>
          <w:szCs w:val="24"/>
        </w:rPr>
        <w:t>trophic biomarker values in the consumer and its potential resources</w:t>
      </w:r>
      <w:r w:rsidR="00F2369B" w:rsidRPr="00592314">
        <w:rPr>
          <w:rFonts w:ascii="Arial" w:hAnsi="Arial" w:cs="Arial"/>
          <w:sz w:val="24"/>
          <w:szCs w:val="24"/>
        </w:rPr>
        <w:t>.</w:t>
      </w:r>
      <w:r w:rsidR="00242984">
        <w:rPr>
          <w:rFonts w:ascii="Arial" w:hAnsi="Arial" w:cs="Arial"/>
          <w:sz w:val="24"/>
          <w:szCs w:val="24"/>
        </w:rPr>
        <w:t xml:space="preserve"> </w:t>
      </w:r>
      <w:r w:rsidR="00C44964" w:rsidRPr="00592314">
        <w:rPr>
          <w:rFonts w:ascii="Arial" w:hAnsi="Arial" w:cs="Arial"/>
          <w:sz w:val="24"/>
          <w:szCs w:val="24"/>
        </w:rPr>
        <w:t xml:space="preserve">Generally, mixing models </w:t>
      </w:r>
      <w:r w:rsidR="00242984">
        <w:rPr>
          <w:rFonts w:ascii="Arial" w:hAnsi="Arial" w:cs="Arial"/>
          <w:sz w:val="24"/>
          <w:szCs w:val="24"/>
        </w:rPr>
        <w:t>use</w:t>
      </w:r>
      <w:r w:rsidR="00C44964" w:rsidRPr="00592314">
        <w:rPr>
          <w:rFonts w:ascii="Arial" w:hAnsi="Arial" w:cs="Arial"/>
          <w:sz w:val="24"/>
          <w:szCs w:val="24"/>
        </w:rPr>
        <w:t xml:space="preserve"> either </w:t>
      </w:r>
      <w:r w:rsidR="004B2C32">
        <w:rPr>
          <w:rFonts w:ascii="Arial" w:hAnsi="Arial" w:cs="Arial"/>
          <w:sz w:val="24"/>
          <w:szCs w:val="24"/>
        </w:rPr>
        <w:t>stable isotopes or fatty acids [</w:t>
      </w:r>
      <w:r w:rsidR="00101046">
        <w:rPr>
          <w:rFonts w:ascii="Arial" w:hAnsi="Arial" w:cs="Arial"/>
          <w:sz w:val="24"/>
          <w:szCs w:val="24"/>
        </w:rPr>
        <w:t>e.g.</w:t>
      </w:r>
      <w:r w:rsidR="001164E2">
        <w:rPr>
          <w:rFonts w:ascii="Arial" w:hAnsi="Arial" w:cs="Arial"/>
          <w:sz w:val="24"/>
          <w:szCs w:val="24"/>
        </w:rPr>
        <w:t xml:space="preserve"> </w:t>
      </w:r>
      <w:r w:rsidR="004B2C32">
        <w:rPr>
          <w:rFonts w:ascii="Arial" w:hAnsi="Arial" w:cs="Arial"/>
          <w:sz w:val="24"/>
          <w:szCs w:val="24"/>
        </w:rPr>
        <w:t>10-12</w:t>
      </w:r>
      <w:r w:rsidR="001164E2">
        <w:rPr>
          <w:rFonts w:ascii="Arial" w:hAnsi="Arial" w:cs="Arial"/>
          <w:sz w:val="24"/>
          <w:szCs w:val="24"/>
        </w:rPr>
        <w:t xml:space="preserve">, </w:t>
      </w:r>
      <w:r w:rsidR="00C44964" w:rsidRPr="00592314">
        <w:rPr>
          <w:rFonts w:ascii="Arial" w:hAnsi="Arial" w:cs="Arial"/>
          <w:sz w:val="24"/>
          <w:szCs w:val="24"/>
        </w:rPr>
        <w:t xml:space="preserve">but see </w:t>
      </w:r>
      <w:commentRangeStart w:id="11"/>
      <w:r w:rsidR="004B2C32">
        <w:rPr>
          <w:rFonts w:ascii="Arial" w:hAnsi="Arial" w:cs="Arial"/>
          <w:sz w:val="24"/>
          <w:szCs w:val="24"/>
        </w:rPr>
        <w:t>13</w:t>
      </w:r>
      <w:ins w:id="12" w:author="Michael McCann" w:date="2020-03-19T16:42:00Z">
        <w:r w:rsidR="003D257A">
          <w:rPr>
            <w:rFonts w:ascii="Arial" w:hAnsi="Arial" w:cs="Arial"/>
            <w:sz w:val="24"/>
            <w:szCs w:val="24"/>
          </w:rPr>
          <w:t xml:space="preserve"> and Landsman et al. 2018</w:t>
        </w:r>
      </w:ins>
      <w:r w:rsidR="00C44964" w:rsidRPr="00592314">
        <w:rPr>
          <w:rFonts w:ascii="Arial" w:hAnsi="Arial" w:cs="Arial"/>
          <w:sz w:val="24"/>
          <w:szCs w:val="24"/>
        </w:rPr>
        <w:t xml:space="preserve">, which </w:t>
      </w:r>
      <w:r w:rsidR="00633927">
        <w:rPr>
          <w:rFonts w:ascii="Arial" w:hAnsi="Arial" w:cs="Arial"/>
          <w:sz w:val="24"/>
          <w:szCs w:val="24"/>
        </w:rPr>
        <w:t xml:space="preserve">makes inference </w:t>
      </w:r>
      <w:r w:rsidR="00B9772F">
        <w:rPr>
          <w:rFonts w:ascii="Arial" w:hAnsi="Arial" w:cs="Arial"/>
          <w:sz w:val="24"/>
          <w:szCs w:val="24"/>
        </w:rPr>
        <w:t>with</w:t>
      </w:r>
      <w:r w:rsidR="00C44964" w:rsidRPr="00592314">
        <w:rPr>
          <w:rFonts w:ascii="Arial" w:hAnsi="Arial" w:cs="Arial"/>
          <w:sz w:val="24"/>
          <w:szCs w:val="24"/>
        </w:rPr>
        <w:t xml:space="preserve"> both</w:t>
      </w:r>
      <w:r w:rsidR="00242984">
        <w:rPr>
          <w:rFonts w:ascii="Arial" w:hAnsi="Arial" w:cs="Arial"/>
          <w:sz w:val="24"/>
          <w:szCs w:val="24"/>
        </w:rPr>
        <w:t xml:space="preserve"> biomarkers</w:t>
      </w:r>
      <w:commentRangeEnd w:id="11"/>
      <w:r w:rsidR="003D257A">
        <w:rPr>
          <w:rStyle w:val="CommentReference"/>
        </w:rPr>
        <w:commentReference w:id="11"/>
      </w:r>
      <w:r w:rsidR="004B2C32">
        <w:rPr>
          <w:rFonts w:ascii="Arial" w:hAnsi="Arial" w:cs="Arial"/>
          <w:sz w:val="24"/>
          <w:szCs w:val="24"/>
        </w:rPr>
        <w:t>]</w:t>
      </w:r>
      <w:r w:rsidR="00C44964" w:rsidRPr="00592314">
        <w:rPr>
          <w:rFonts w:ascii="Arial" w:hAnsi="Arial" w:cs="Arial"/>
          <w:sz w:val="24"/>
          <w:szCs w:val="24"/>
        </w:rPr>
        <w:t xml:space="preserve">. </w:t>
      </w:r>
      <w:r w:rsidR="00F2369B" w:rsidRPr="00592314">
        <w:rPr>
          <w:rFonts w:ascii="Arial" w:hAnsi="Arial" w:cs="Arial"/>
          <w:sz w:val="24"/>
          <w:szCs w:val="24"/>
        </w:rPr>
        <w:t xml:space="preserve">In most mixing models, a trophic enrichment factor (TEF) is applied to account for </w:t>
      </w:r>
      <w:r w:rsidR="00C44964" w:rsidRPr="00592314">
        <w:rPr>
          <w:rFonts w:ascii="Arial" w:hAnsi="Arial" w:cs="Arial"/>
          <w:sz w:val="24"/>
          <w:szCs w:val="24"/>
        </w:rPr>
        <w:t>metabolism, deposition, synthesis, or other factors that might cause the value of the biomarker to differ between the consumer and its resource.</w:t>
      </w:r>
      <w:r w:rsidR="003D1708">
        <w:rPr>
          <w:rFonts w:ascii="Arial" w:hAnsi="Arial" w:cs="Arial"/>
          <w:sz w:val="24"/>
          <w:szCs w:val="24"/>
        </w:rPr>
        <w:t xml:space="preserve"> </w:t>
      </w:r>
      <w:r w:rsidR="00C44964" w:rsidRPr="00592314">
        <w:rPr>
          <w:rFonts w:ascii="Arial" w:hAnsi="Arial" w:cs="Arial"/>
          <w:sz w:val="24"/>
          <w:szCs w:val="24"/>
        </w:rPr>
        <w:t>For example, δ</w:t>
      </w:r>
      <w:r w:rsidR="00C44964" w:rsidRPr="00592314">
        <w:rPr>
          <w:rFonts w:ascii="Arial" w:hAnsi="Arial" w:cs="Arial"/>
          <w:sz w:val="24"/>
          <w:szCs w:val="24"/>
          <w:vertAlign w:val="superscript"/>
        </w:rPr>
        <w:t>15</w:t>
      </w:r>
      <w:r w:rsidR="00C44964" w:rsidRPr="00592314">
        <w:rPr>
          <w:rFonts w:ascii="Arial" w:hAnsi="Arial" w:cs="Arial"/>
          <w:sz w:val="24"/>
          <w:szCs w:val="24"/>
        </w:rPr>
        <w:t xml:space="preserve">N </w:t>
      </w:r>
      <w:r w:rsidR="007A1F22">
        <w:rPr>
          <w:rFonts w:ascii="Arial" w:hAnsi="Arial" w:cs="Arial"/>
          <w:sz w:val="24"/>
          <w:szCs w:val="24"/>
        </w:rPr>
        <w:t>value</w:t>
      </w:r>
      <w:r w:rsidR="00B9772F">
        <w:rPr>
          <w:rFonts w:ascii="Arial" w:hAnsi="Arial" w:cs="Arial"/>
          <w:sz w:val="24"/>
          <w:szCs w:val="24"/>
        </w:rPr>
        <w:t>s</w:t>
      </w:r>
      <w:r w:rsidR="007A1F22">
        <w:rPr>
          <w:rFonts w:ascii="Arial" w:hAnsi="Arial" w:cs="Arial"/>
          <w:sz w:val="24"/>
          <w:szCs w:val="24"/>
        </w:rPr>
        <w:t xml:space="preserve"> </w:t>
      </w:r>
      <w:r w:rsidR="00B9772F">
        <w:rPr>
          <w:rFonts w:ascii="Arial" w:hAnsi="Arial" w:cs="Arial"/>
          <w:sz w:val="24"/>
          <w:szCs w:val="24"/>
        </w:rPr>
        <w:lastRenderedPageBreak/>
        <w:t>are</w:t>
      </w:r>
      <w:r w:rsidR="00C44964" w:rsidRPr="00592314">
        <w:rPr>
          <w:rFonts w:ascii="Arial" w:hAnsi="Arial" w:cs="Arial"/>
          <w:sz w:val="24"/>
          <w:szCs w:val="24"/>
        </w:rPr>
        <w:t xml:space="preserve"> typically enriched in a consumer relative to its prey due to fractionation </w:t>
      </w:r>
      <w:r w:rsidRPr="00592314">
        <w:rPr>
          <w:rFonts w:ascii="Arial" w:hAnsi="Arial" w:cs="Arial"/>
          <w:sz w:val="24"/>
          <w:szCs w:val="24"/>
        </w:rPr>
        <w:t xml:space="preserve">of </w:t>
      </w:r>
      <w:r w:rsidRPr="00592314">
        <w:rPr>
          <w:rFonts w:ascii="Arial" w:hAnsi="Arial" w:cs="Arial"/>
          <w:sz w:val="24"/>
          <w:szCs w:val="24"/>
          <w:vertAlign w:val="superscript"/>
        </w:rPr>
        <w:t>15</w:t>
      </w:r>
      <w:r w:rsidRPr="00592314">
        <w:rPr>
          <w:rFonts w:ascii="Arial" w:hAnsi="Arial" w:cs="Arial"/>
          <w:sz w:val="24"/>
          <w:szCs w:val="24"/>
        </w:rPr>
        <w:t xml:space="preserve">N and </w:t>
      </w:r>
      <w:r w:rsidRPr="00592314">
        <w:rPr>
          <w:rFonts w:ascii="Arial" w:hAnsi="Arial" w:cs="Arial"/>
          <w:sz w:val="24"/>
          <w:szCs w:val="24"/>
          <w:vertAlign w:val="superscript"/>
        </w:rPr>
        <w:t>14</w:t>
      </w:r>
      <w:r w:rsidRPr="00592314">
        <w:rPr>
          <w:rFonts w:ascii="Arial" w:hAnsi="Arial" w:cs="Arial"/>
          <w:sz w:val="24"/>
          <w:szCs w:val="24"/>
        </w:rPr>
        <w:t xml:space="preserve">N </w:t>
      </w:r>
      <w:r w:rsidR="00C44964" w:rsidRPr="00592314">
        <w:rPr>
          <w:rFonts w:ascii="Arial" w:hAnsi="Arial" w:cs="Arial"/>
          <w:sz w:val="24"/>
          <w:szCs w:val="24"/>
        </w:rPr>
        <w:t>during excretion of nitrogenous wastes and deposition of nitrogen in tissue</w:t>
      </w:r>
      <w:r w:rsidR="007A1F22">
        <w:rPr>
          <w:rFonts w:ascii="Arial" w:hAnsi="Arial" w:cs="Arial"/>
          <w:sz w:val="24"/>
          <w:szCs w:val="24"/>
        </w:rPr>
        <w:t xml:space="preserve"> </w:t>
      </w:r>
      <w:r w:rsidR="009F1640">
        <w:rPr>
          <w:rFonts w:ascii="Arial" w:hAnsi="Arial" w:cs="Arial"/>
          <w:sz w:val="24"/>
          <w:szCs w:val="24"/>
        </w:rPr>
        <w:t>(where δ</w:t>
      </w:r>
      <w:r w:rsidR="009F1640" w:rsidRPr="007A1F22">
        <w:rPr>
          <w:rFonts w:ascii="Arial" w:hAnsi="Arial" w:cs="Arial"/>
          <w:sz w:val="24"/>
          <w:szCs w:val="24"/>
          <w:vertAlign w:val="superscript"/>
        </w:rPr>
        <w:t>13</w:t>
      </w:r>
      <w:r w:rsidR="009F1640">
        <w:rPr>
          <w:rFonts w:ascii="Arial" w:hAnsi="Arial" w:cs="Arial"/>
          <w:sz w:val="24"/>
          <w:szCs w:val="24"/>
        </w:rPr>
        <w:t>C or δ</w:t>
      </w:r>
      <w:r w:rsidR="009F1640">
        <w:rPr>
          <w:rFonts w:ascii="Arial" w:hAnsi="Arial" w:cs="Arial"/>
          <w:sz w:val="24"/>
          <w:szCs w:val="24"/>
          <w:vertAlign w:val="superscript"/>
        </w:rPr>
        <w:t>15</w:t>
      </w:r>
      <w:r w:rsidR="009F1640">
        <w:rPr>
          <w:rFonts w:ascii="Arial" w:hAnsi="Arial" w:cs="Arial"/>
          <w:sz w:val="24"/>
          <w:szCs w:val="24"/>
        </w:rPr>
        <w:t>N = [(</w:t>
      </w:r>
      <w:proofErr w:type="spellStart"/>
      <w:r w:rsidR="009F1640">
        <w:rPr>
          <w:rFonts w:ascii="Arial" w:hAnsi="Arial" w:cs="Arial"/>
          <w:sz w:val="24"/>
          <w:szCs w:val="24"/>
        </w:rPr>
        <w:t>R</w:t>
      </w:r>
      <w:r w:rsidR="009F1640" w:rsidRPr="007A1F22">
        <w:rPr>
          <w:rFonts w:ascii="Arial" w:hAnsi="Arial" w:cs="Arial"/>
          <w:sz w:val="24"/>
          <w:szCs w:val="24"/>
          <w:vertAlign w:val="subscript"/>
        </w:rPr>
        <w:t>sample</w:t>
      </w:r>
      <w:proofErr w:type="spellEnd"/>
      <w:r w:rsidR="009F1640">
        <w:rPr>
          <w:rFonts w:ascii="Arial" w:hAnsi="Arial" w:cs="Arial"/>
          <w:sz w:val="24"/>
          <w:szCs w:val="24"/>
        </w:rPr>
        <w:t xml:space="preserve"> / </w:t>
      </w:r>
      <w:proofErr w:type="spellStart"/>
      <w:r w:rsidR="009F1640">
        <w:rPr>
          <w:rFonts w:ascii="Arial" w:hAnsi="Arial" w:cs="Arial"/>
          <w:sz w:val="24"/>
          <w:szCs w:val="24"/>
        </w:rPr>
        <w:t>R</w:t>
      </w:r>
      <w:r w:rsidR="009F1640" w:rsidRPr="007A1F22">
        <w:rPr>
          <w:rFonts w:ascii="Arial" w:hAnsi="Arial" w:cs="Arial"/>
          <w:sz w:val="24"/>
          <w:szCs w:val="24"/>
          <w:vertAlign w:val="subscript"/>
        </w:rPr>
        <w:t>standard</w:t>
      </w:r>
      <w:proofErr w:type="spellEnd"/>
      <w:r w:rsidR="009F1640">
        <w:rPr>
          <w:rFonts w:ascii="Arial" w:hAnsi="Arial" w:cs="Arial"/>
          <w:sz w:val="24"/>
          <w:szCs w:val="24"/>
        </w:rPr>
        <w:t xml:space="preserve">)] and R is the isotopic ratio </w:t>
      </w:r>
      <w:r w:rsidR="009F1640" w:rsidRPr="003D1708">
        <w:rPr>
          <w:rFonts w:ascii="Arial" w:hAnsi="Arial" w:cs="Arial"/>
          <w:sz w:val="24"/>
          <w:szCs w:val="24"/>
          <w:vertAlign w:val="superscript"/>
        </w:rPr>
        <w:t>13</w:t>
      </w:r>
      <w:r w:rsidR="009F1640">
        <w:rPr>
          <w:rFonts w:ascii="Arial" w:hAnsi="Arial" w:cs="Arial"/>
          <w:sz w:val="24"/>
          <w:szCs w:val="24"/>
        </w:rPr>
        <w:t>C/</w:t>
      </w:r>
      <w:r w:rsidR="009F1640" w:rsidRPr="003D1708">
        <w:rPr>
          <w:rFonts w:ascii="Arial" w:hAnsi="Arial" w:cs="Arial"/>
          <w:sz w:val="24"/>
          <w:szCs w:val="24"/>
          <w:vertAlign w:val="superscript"/>
        </w:rPr>
        <w:t>12</w:t>
      </w:r>
      <w:r w:rsidR="009F1640">
        <w:rPr>
          <w:rFonts w:ascii="Arial" w:hAnsi="Arial" w:cs="Arial"/>
          <w:sz w:val="24"/>
          <w:szCs w:val="24"/>
        </w:rPr>
        <w:t xml:space="preserve">C or </w:t>
      </w:r>
      <w:r w:rsidR="009F1640" w:rsidRPr="003D1708">
        <w:rPr>
          <w:rFonts w:ascii="Arial" w:hAnsi="Arial" w:cs="Arial"/>
          <w:sz w:val="24"/>
          <w:szCs w:val="24"/>
          <w:vertAlign w:val="superscript"/>
        </w:rPr>
        <w:t>15</w:t>
      </w:r>
      <w:r w:rsidR="009F1640">
        <w:rPr>
          <w:rFonts w:ascii="Arial" w:hAnsi="Arial" w:cs="Arial"/>
          <w:sz w:val="24"/>
          <w:szCs w:val="24"/>
        </w:rPr>
        <w:t>N/</w:t>
      </w:r>
      <w:r w:rsidR="009F1640" w:rsidRPr="003D1708">
        <w:rPr>
          <w:rFonts w:ascii="Arial" w:hAnsi="Arial" w:cs="Arial"/>
          <w:sz w:val="24"/>
          <w:szCs w:val="24"/>
          <w:vertAlign w:val="superscript"/>
        </w:rPr>
        <w:t>14</w:t>
      </w:r>
      <w:r w:rsidR="009F1640">
        <w:rPr>
          <w:rFonts w:ascii="Arial" w:hAnsi="Arial" w:cs="Arial"/>
          <w:sz w:val="24"/>
          <w:szCs w:val="24"/>
        </w:rPr>
        <w:t>N of the sample and a standard)</w:t>
      </w:r>
      <w:r w:rsidR="009F1640" w:rsidRPr="00592314">
        <w:rPr>
          <w:rFonts w:ascii="Arial" w:hAnsi="Arial" w:cs="Arial"/>
          <w:sz w:val="24"/>
          <w:szCs w:val="24"/>
        </w:rPr>
        <w:t xml:space="preserve"> </w:t>
      </w:r>
      <w:r w:rsidR="004B2C32">
        <w:rPr>
          <w:rFonts w:ascii="Arial" w:hAnsi="Arial" w:cs="Arial"/>
          <w:sz w:val="24"/>
          <w:szCs w:val="24"/>
        </w:rPr>
        <w:t>[14]</w:t>
      </w:r>
      <w:r w:rsidR="00C44964" w:rsidRPr="00592314">
        <w:rPr>
          <w:rFonts w:ascii="Arial" w:hAnsi="Arial" w:cs="Arial"/>
          <w:sz w:val="24"/>
          <w:szCs w:val="24"/>
        </w:rPr>
        <w:t xml:space="preserve">. For fatty acids, the proportion </w:t>
      </w:r>
      <w:r w:rsidR="001164E2">
        <w:rPr>
          <w:rFonts w:ascii="Arial" w:hAnsi="Arial" w:cs="Arial"/>
          <w:sz w:val="24"/>
          <w:szCs w:val="24"/>
        </w:rPr>
        <w:t xml:space="preserve">of </w:t>
      </w:r>
      <w:r w:rsidR="0084392F">
        <w:rPr>
          <w:rFonts w:ascii="Arial" w:hAnsi="Arial" w:cs="Arial"/>
          <w:sz w:val="24"/>
          <w:szCs w:val="24"/>
        </w:rPr>
        <w:t>a</w:t>
      </w:r>
      <w:r w:rsidR="001164E2">
        <w:rPr>
          <w:rFonts w:ascii="Arial" w:hAnsi="Arial" w:cs="Arial"/>
          <w:sz w:val="24"/>
          <w:szCs w:val="24"/>
        </w:rPr>
        <w:t xml:space="preserve"> fatty acid </w:t>
      </w:r>
      <w:r w:rsidR="00C44964" w:rsidRPr="00592314">
        <w:rPr>
          <w:rFonts w:ascii="Arial" w:hAnsi="Arial" w:cs="Arial"/>
          <w:sz w:val="24"/>
          <w:szCs w:val="24"/>
        </w:rPr>
        <w:t xml:space="preserve">in a consumer may not </w:t>
      </w:r>
      <w:r w:rsidR="001164E2">
        <w:rPr>
          <w:rFonts w:ascii="Arial" w:hAnsi="Arial" w:cs="Arial"/>
          <w:sz w:val="24"/>
          <w:szCs w:val="24"/>
        </w:rPr>
        <w:t>match</w:t>
      </w:r>
      <w:r w:rsidR="00C44964" w:rsidRPr="00592314">
        <w:rPr>
          <w:rFonts w:ascii="Arial" w:hAnsi="Arial" w:cs="Arial"/>
          <w:sz w:val="24"/>
          <w:szCs w:val="24"/>
        </w:rPr>
        <w:t xml:space="preserve"> </w:t>
      </w:r>
      <w:r w:rsidR="0084392F">
        <w:rPr>
          <w:rFonts w:ascii="Arial" w:hAnsi="Arial" w:cs="Arial"/>
          <w:sz w:val="24"/>
          <w:szCs w:val="24"/>
        </w:rPr>
        <w:t xml:space="preserve">its proportion </w:t>
      </w:r>
      <w:r w:rsidR="007458C8">
        <w:rPr>
          <w:rFonts w:ascii="Arial" w:hAnsi="Arial" w:cs="Arial"/>
          <w:sz w:val="24"/>
          <w:szCs w:val="24"/>
        </w:rPr>
        <w:t>in its resources</w:t>
      </w:r>
      <w:r w:rsidR="00C44964" w:rsidRPr="00592314">
        <w:rPr>
          <w:rFonts w:ascii="Arial" w:hAnsi="Arial" w:cs="Arial"/>
          <w:sz w:val="24"/>
          <w:szCs w:val="24"/>
        </w:rPr>
        <w:t xml:space="preserve"> due to metabolism or de-novo synthesis</w:t>
      </w:r>
      <w:r w:rsidR="007A1F22">
        <w:rPr>
          <w:rFonts w:ascii="Arial" w:hAnsi="Arial" w:cs="Arial"/>
          <w:sz w:val="24"/>
          <w:szCs w:val="24"/>
        </w:rPr>
        <w:t xml:space="preserve"> </w:t>
      </w:r>
      <w:r w:rsidR="00E56585">
        <w:rPr>
          <w:rFonts w:ascii="Arial" w:hAnsi="Arial" w:cs="Arial"/>
          <w:sz w:val="24"/>
          <w:szCs w:val="24"/>
        </w:rPr>
        <w:t>[10]</w:t>
      </w:r>
      <w:r w:rsidR="003D1708">
        <w:rPr>
          <w:rFonts w:ascii="Arial" w:hAnsi="Arial" w:cs="Arial"/>
          <w:sz w:val="24"/>
          <w:szCs w:val="24"/>
        </w:rPr>
        <w:t>. Therefore</w:t>
      </w:r>
      <w:r w:rsidR="007458C8">
        <w:rPr>
          <w:rFonts w:ascii="Arial" w:hAnsi="Arial" w:cs="Arial"/>
          <w:sz w:val="24"/>
          <w:szCs w:val="24"/>
        </w:rPr>
        <w:t>, some fatty acids can occur in higher or lower proportions in a predator, relative to its prey</w:t>
      </w:r>
      <w:r w:rsidR="00680C39">
        <w:rPr>
          <w:rFonts w:ascii="Arial" w:hAnsi="Arial" w:cs="Arial"/>
          <w:sz w:val="24"/>
          <w:szCs w:val="24"/>
        </w:rPr>
        <w:t xml:space="preserve">, and mixing model inference </w:t>
      </w:r>
      <w:r w:rsidR="0084392F">
        <w:rPr>
          <w:rFonts w:ascii="Arial" w:hAnsi="Arial" w:cs="Arial"/>
          <w:sz w:val="24"/>
          <w:szCs w:val="24"/>
        </w:rPr>
        <w:t>is often</w:t>
      </w:r>
      <w:r w:rsidR="00680C39">
        <w:rPr>
          <w:rFonts w:ascii="Arial" w:hAnsi="Arial" w:cs="Arial"/>
          <w:sz w:val="24"/>
          <w:szCs w:val="24"/>
        </w:rPr>
        <w:t xml:space="preserve"> </w:t>
      </w:r>
      <w:r w:rsidR="00854B6A">
        <w:rPr>
          <w:rFonts w:ascii="Arial" w:hAnsi="Arial" w:cs="Arial"/>
          <w:sz w:val="24"/>
          <w:szCs w:val="24"/>
        </w:rPr>
        <w:t xml:space="preserve">restricted to those fatty acids that are expected to be </w:t>
      </w:r>
      <w:r w:rsidR="00680C39">
        <w:rPr>
          <w:rFonts w:ascii="Arial" w:hAnsi="Arial" w:cs="Arial"/>
          <w:sz w:val="24"/>
          <w:szCs w:val="24"/>
        </w:rPr>
        <w:t xml:space="preserve">exclusively </w:t>
      </w:r>
      <w:r w:rsidR="00854B6A">
        <w:rPr>
          <w:rFonts w:ascii="Arial" w:hAnsi="Arial" w:cs="Arial"/>
          <w:sz w:val="24"/>
          <w:szCs w:val="24"/>
        </w:rPr>
        <w:t xml:space="preserve">dietary in origin </w:t>
      </w:r>
      <w:r w:rsidR="00E56585">
        <w:rPr>
          <w:rFonts w:ascii="Arial" w:hAnsi="Arial" w:cs="Arial"/>
          <w:sz w:val="24"/>
          <w:szCs w:val="24"/>
        </w:rPr>
        <w:t>[</w:t>
      </w:r>
      <w:r w:rsidR="00101046">
        <w:rPr>
          <w:rFonts w:ascii="Arial" w:hAnsi="Arial" w:cs="Arial"/>
          <w:sz w:val="24"/>
          <w:szCs w:val="24"/>
        </w:rPr>
        <w:t>e.g.</w:t>
      </w:r>
      <w:r w:rsidR="00854B6A">
        <w:rPr>
          <w:rFonts w:ascii="Arial" w:hAnsi="Arial" w:cs="Arial"/>
          <w:sz w:val="24"/>
          <w:szCs w:val="24"/>
        </w:rPr>
        <w:t xml:space="preserve"> </w:t>
      </w:r>
      <w:r w:rsidR="00E56585">
        <w:rPr>
          <w:rFonts w:ascii="Arial" w:hAnsi="Arial" w:cs="Arial"/>
          <w:sz w:val="24"/>
          <w:szCs w:val="24"/>
        </w:rPr>
        <w:t>15]</w:t>
      </w:r>
      <w:r w:rsidR="007458C8">
        <w:rPr>
          <w:rFonts w:ascii="Arial" w:hAnsi="Arial" w:cs="Arial"/>
          <w:sz w:val="24"/>
          <w:szCs w:val="24"/>
        </w:rPr>
        <w:t xml:space="preserve">. </w:t>
      </w:r>
    </w:p>
    <w:p w14:paraId="769A283B" w14:textId="265E8224" w:rsidR="003D1708" w:rsidRDefault="00C44964" w:rsidP="003D1708">
      <w:pPr>
        <w:pStyle w:val="NoSpacing"/>
        <w:spacing w:line="480" w:lineRule="auto"/>
        <w:ind w:firstLine="720"/>
        <w:rPr>
          <w:rFonts w:ascii="Arial" w:hAnsi="Arial" w:cs="Arial"/>
          <w:sz w:val="24"/>
          <w:szCs w:val="24"/>
        </w:rPr>
      </w:pPr>
      <w:r w:rsidRPr="00592314">
        <w:rPr>
          <w:rFonts w:ascii="Arial" w:hAnsi="Arial" w:cs="Arial"/>
          <w:sz w:val="24"/>
          <w:szCs w:val="24"/>
        </w:rPr>
        <w:t xml:space="preserve">We use the term </w:t>
      </w:r>
      <w:r w:rsidR="001A2E9C" w:rsidRPr="00592314">
        <w:rPr>
          <w:rFonts w:ascii="Arial" w:hAnsi="Arial" w:cs="Arial"/>
          <w:i/>
          <w:sz w:val="24"/>
          <w:szCs w:val="24"/>
        </w:rPr>
        <w:t>t</w:t>
      </w:r>
      <w:r w:rsidRPr="00592314">
        <w:rPr>
          <w:rFonts w:ascii="Arial" w:hAnsi="Arial" w:cs="Arial"/>
          <w:i/>
          <w:sz w:val="24"/>
          <w:szCs w:val="24"/>
        </w:rPr>
        <w:t>rophic enrichment factor</w:t>
      </w:r>
      <w:r w:rsidRPr="00592314">
        <w:rPr>
          <w:rFonts w:ascii="Arial" w:hAnsi="Arial" w:cs="Arial"/>
          <w:sz w:val="24"/>
          <w:szCs w:val="24"/>
        </w:rPr>
        <w:t xml:space="preserve"> </w:t>
      </w:r>
      <w:r w:rsidR="00854B6A">
        <w:rPr>
          <w:rFonts w:ascii="Arial" w:hAnsi="Arial" w:cs="Arial"/>
          <w:sz w:val="24"/>
          <w:szCs w:val="24"/>
        </w:rPr>
        <w:t xml:space="preserve">(TEF) </w:t>
      </w:r>
      <w:r w:rsidRPr="00592314">
        <w:rPr>
          <w:rFonts w:ascii="Arial" w:hAnsi="Arial" w:cs="Arial"/>
          <w:sz w:val="24"/>
          <w:szCs w:val="24"/>
        </w:rPr>
        <w:t xml:space="preserve">to refer </w:t>
      </w:r>
      <w:r w:rsidR="0084392F">
        <w:rPr>
          <w:rFonts w:ascii="Arial" w:hAnsi="Arial" w:cs="Arial"/>
          <w:sz w:val="24"/>
          <w:szCs w:val="24"/>
        </w:rPr>
        <w:t xml:space="preserve">to resource-to-consumer modification of </w:t>
      </w:r>
      <w:r w:rsidRPr="00592314">
        <w:rPr>
          <w:rFonts w:ascii="Arial" w:hAnsi="Arial" w:cs="Arial"/>
          <w:sz w:val="24"/>
          <w:szCs w:val="24"/>
        </w:rPr>
        <w:t xml:space="preserve">for both stable isotopes and </w:t>
      </w:r>
      <w:r w:rsidR="001164E2">
        <w:rPr>
          <w:rFonts w:ascii="Arial" w:hAnsi="Arial" w:cs="Arial"/>
          <w:sz w:val="24"/>
          <w:szCs w:val="24"/>
        </w:rPr>
        <w:t>fatty acids</w:t>
      </w:r>
      <w:r w:rsidRPr="00592314">
        <w:rPr>
          <w:rFonts w:ascii="Arial" w:hAnsi="Arial" w:cs="Arial"/>
          <w:sz w:val="24"/>
          <w:szCs w:val="24"/>
        </w:rPr>
        <w:t xml:space="preserve">, although </w:t>
      </w:r>
      <w:r w:rsidR="00593811">
        <w:rPr>
          <w:rFonts w:ascii="Arial" w:hAnsi="Arial" w:cs="Arial"/>
          <w:sz w:val="24"/>
          <w:szCs w:val="24"/>
        </w:rPr>
        <w:t>specific</w:t>
      </w:r>
      <w:r w:rsidRPr="00592314">
        <w:rPr>
          <w:rFonts w:ascii="Arial" w:hAnsi="Arial" w:cs="Arial"/>
          <w:sz w:val="24"/>
          <w:szCs w:val="24"/>
        </w:rPr>
        <w:t xml:space="preserve"> terms </w:t>
      </w:r>
      <w:r w:rsidR="00680C39">
        <w:rPr>
          <w:rFonts w:ascii="Arial" w:hAnsi="Arial" w:cs="Arial"/>
          <w:sz w:val="24"/>
          <w:szCs w:val="24"/>
        </w:rPr>
        <w:t xml:space="preserve">may be used </w:t>
      </w:r>
      <w:r w:rsidR="00854B6A">
        <w:rPr>
          <w:rFonts w:ascii="Arial" w:hAnsi="Arial" w:cs="Arial"/>
          <w:sz w:val="24"/>
          <w:szCs w:val="24"/>
        </w:rPr>
        <w:t xml:space="preserve">for each </w:t>
      </w:r>
      <w:r w:rsidR="00593811">
        <w:rPr>
          <w:rFonts w:ascii="Arial" w:hAnsi="Arial" w:cs="Arial"/>
          <w:sz w:val="24"/>
          <w:szCs w:val="24"/>
        </w:rPr>
        <w:t xml:space="preserve">biomarker </w:t>
      </w:r>
      <w:r w:rsidRPr="00592314">
        <w:rPr>
          <w:rFonts w:ascii="Arial" w:hAnsi="Arial" w:cs="Arial"/>
          <w:sz w:val="24"/>
          <w:szCs w:val="24"/>
        </w:rPr>
        <w:t>(</w:t>
      </w:r>
      <w:r w:rsidR="00101046">
        <w:rPr>
          <w:rFonts w:ascii="Arial" w:hAnsi="Arial" w:cs="Arial"/>
          <w:sz w:val="24"/>
          <w:szCs w:val="24"/>
        </w:rPr>
        <w:t>e.g.</w:t>
      </w:r>
      <w:r w:rsidRPr="00592314">
        <w:rPr>
          <w:rFonts w:ascii="Arial" w:hAnsi="Arial" w:cs="Arial"/>
          <w:sz w:val="24"/>
          <w:szCs w:val="24"/>
        </w:rPr>
        <w:t xml:space="preserve"> </w:t>
      </w:r>
      <w:r w:rsidRPr="00680C39">
        <w:rPr>
          <w:rFonts w:ascii="Arial" w:hAnsi="Arial" w:cs="Arial"/>
          <w:i/>
          <w:sz w:val="24"/>
          <w:szCs w:val="24"/>
        </w:rPr>
        <w:t>discrimination</w:t>
      </w:r>
      <w:r w:rsidRPr="00592314">
        <w:rPr>
          <w:rFonts w:ascii="Arial" w:hAnsi="Arial" w:cs="Arial"/>
          <w:sz w:val="24"/>
          <w:szCs w:val="24"/>
        </w:rPr>
        <w:t xml:space="preserve"> </w:t>
      </w:r>
      <w:r w:rsidR="00854B6A">
        <w:rPr>
          <w:rFonts w:ascii="Arial" w:hAnsi="Arial" w:cs="Arial"/>
          <w:sz w:val="24"/>
          <w:szCs w:val="24"/>
        </w:rPr>
        <w:t xml:space="preserve">or </w:t>
      </w:r>
      <w:r w:rsidR="00854B6A" w:rsidRPr="00680C39">
        <w:rPr>
          <w:rFonts w:ascii="Arial" w:hAnsi="Arial" w:cs="Arial"/>
          <w:i/>
          <w:sz w:val="24"/>
          <w:szCs w:val="24"/>
        </w:rPr>
        <w:t>enrichment factor</w:t>
      </w:r>
      <w:r w:rsidRPr="00592314">
        <w:rPr>
          <w:rFonts w:ascii="Arial" w:hAnsi="Arial" w:cs="Arial"/>
          <w:sz w:val="24"/>
          <w:szCs w:val="24"/>
        </w:rPr>
        <w:t xml:space="preserve"> for stable</w:t>
      </w:r>
      <w:r w:rsidR="006476E7">
        <w:rPr>
          <w:rFonts w:ascii="Arial" w:hAnsi="Arial" w:cs="Arial"/>
          <w:sz w:val="24"/>
          <w:szCs w:val="24"/>
        </w:rPr>
        <w:t xml:space="preserve"> isotope</w:t>
      </w:r>
      <w:r w:rsidRPr="00592314">
        <w:rPr>
          <w:rFonts w:ascii="Arial" w:hAnsi="Arial" w:cs="Arial"/>
          <w:sz w:val="24"/>
          <w:szCs w:val="24"/>
        </w:rPr>
        <w:t xml:space="preserve">s or </w:t>
      </w:r>
      <w:r w:rsidRPr="00680C39">
        <w:rPr>
          <w:rFonts w:ascii="Arial" w:hAnsi="Arial" w:cs="Arial"/>
          <w:i/>
          <w:sz w:val="24"/>
          <w:szCs w:val="24"/>
        </w:rPr>
        <w:t>calibration</w:t>
      </w:r>
      <w:r w:rsidR="006476E7">
        <w:rPr>
          <w:rFonts w:ascii="Arial" w:hAnsi="Arial" w:cs="Arial"/>
          <w:sz w:val="24"/>
          <w:szCs w:val="24"/>
        </w:rPr>
        <w:t xml:space="preserve"> or </w:t>
      </w:r>
      <w:r w:rsidR="006476E7" w:rsidRPr="00680C39">
        <w:rPr>
          <w:rFonts w:ascii="Arial" w:hAnsi="Arial" w:cs="Arial"/>
          <w:i/>
          <w:sz w:val="24"/>
          <w:szCs w:val="24"/>
        </w:rPr>
        <w:t>conversion</w:t>
      </w:r>
      <w:r w:rsidR="00680C39">
        <w:rPr>
          <w:rFonts w:ascii="Arial" w:hAnsi="Arial" w:cs="Arial"/>
          <w:i/>
          <w:sz w:val="24"/>
          <w:szCs w:val="24"/>
        </w:rPr>
        <w:t xml:space="preserve"> coefficient</w:t>
      </w:r>
      <w:r w:rsidRPr="00592314">
        <w:rPr>
          <w:rFonts w:ascii="Arial" w:hAnsi="Arial" w:cs="Arial"/>
          <w:sz w:val="24"/>
          <w:szCs w:val="24"/>
        </w:rPr>
        <w:t xml:space="preserve"> for fatty</w:t>
      </w:r>
      <w:r w:rsidR="003D1708">
        <w:rPr>
          <w:rFonts w:ascii="Arial" w:hAnsi="Arial" w:cs="Arial"/>
          <w:sz w:val="24"/>
          <w:szCs w:val="24"/>
        </w:rPr>
        <w:t xml:space="preserve"> acids). </w:t>
      </w:r>
      <w:r w:rsidR="00593811">
        <w:rPr>
          <w:rFonts w:ascii="Arial" w:hAnsi="Arial" w:cs="Arial"/>
          <w:sz w:val="24"/>
          <w:szCs w:val="24"/>
        </w:rPr>
        <w:t xml:space="preserve">In both cases, </w:t>
      </w:r>
      <w:r w:rsidR="006476E7">
        <w:rPr>
          <w:rFonts w:ascii="Arial" w:hAnsi="Arial" w:cs="Arial"/>
          <w:sz w:val="24"/>
          <w:szCs w:val="24"/>
        </w:rPr>
        <w:t>TEFs</w:t>
      </w:r>
      <w:r w:rsidRPr="00592314">
        <w:rPr>
          <w:rFonts w:ascii="Arial" w:hAnsi="Arial" w:cs="Arial"/>
          <w:sz w:val="24"/>
          <w:szCs w:val="24"/>
        </w:rPr>
        <w:t xml:space="preserve"> are </w:t>
      </w:r>
      <w:r w:rsidR="00593811">
        <w:rPr>
          <w:rFonts w:ascii="Arial" w:hAnsi="Arial" w:cs="Arial"/>
          <w:sz w:val="24"/>
          <w:szCs w:val="24"/>
        </w:rPr>
        <w:t>most often</w:t>
      </w:r>
      <w:r w:rsidRPr="00592314">
        <w:rPr>
          <w:rFonts w:ascii="Arial" w:hAnsi="Arial" w:cs="Arial"/>
          <w:sz w:val="24"/>
          <w:szCs w:val="24"/>
        </w:rPr>
        <w:t xml:space="preserve"> determined through </w:t>
      </w:r>
      <w:r w:rsidR="006476E7">
        <w:rPr>
          <w:rFonts w:ascii="Arial" w:hAnsi="Arial" w:cs="Arial"/>
          <w:sz w:val="24"/>
          <w:szCs w:val="24"/>
        </w:rPr>
        <w:t>laboratory</w:t>
      </w:r>
      <w:r w:rsidRPr="00592314">
        <w:rPr>
          <w:rFonts w:ascii="Arial" w:hAnsi="Arial" w:cs="Arial"/>
          <w:sz w:val="24"/>
          <w:szCs w:val="24"/>
        </w:rPr>
        <w:t xml:space="preserve"> feeding studies w</w:t>
      </w:r>
      <w:r w:rsidR="001A2E9C" w:rsidRPr="00592314">
        <w:rPr>
          <w:rFonts w:ascii="Arial" w:hAnsi="Arial" w:cs="Arial"/>
          <w:sz w:val="24"/>
          <w:szCs w:val="24"/>
        </w:rPr>
        <w:t>h</w:t>
      </w:r>
      <w:r w:rsidRPr="00592314">
        <w:rPr>
          <w:rFonts w:ascii="Arial" w:hAnsi="Arial" w:cs="Arial"/>
          <w:sz w:val="24"/>
          <w:szCs w:val="24"/>
        </w:rPr>
        <w:t xml:space="preserve">ere a consumer is given a </w:t>
      </w:r>
      <w:r w:rsidR="006476E7">
        <w:rPr>
          <w:rFonts w:ascii="Arial" w:hAnsi="Arial" w:cs="Arial"/>
          <w:sz w:val="24"/>
          <w:szCs w:val="24"/>
        </w:rPr>
        <w:t>controlled</w:t>
      </w:r>
      <w:r w:rsidRPr="00592314">
        <w:rPr>
          <w:rFonts w:ascii="Arial" w:hAnsi="Arial" w:cs="Arial"/>
          <w:sz w:val="24"/>
          <w:szCs w:val="24"/>
        </w:rPr>
        <w:t xml:space="preserve"> diet for a</w:t>
      </w:r>
      <w:r w:rsidR="001A2E9C" w:rsidRPr="00592314">
        <w:rPr>
          <w:rFonts w:ascii="Arial" w:hAnsi="Arial" w:cs="Arial"/>
          <w:sz w:val="24"/>
          <w:szCs w:val="24"/>
        </w:rPr>
        <w:t>n extended</w:t>
      </w:r>
      <w:r w:rsidRPr="00592314">
        <w:rPr>
          <w:rFonts w:ascii="Arial" w:hAnsi="Arial" w:cs="Arial"/>
          <w:sz w:val="24"/>
          <w:szCs w:val="24"/>
        </w:rPr>
        <w:t xml:space="preserve"> </w:t>
      </w:r>
      <w:proofErr w:type="gramStart"/>
      <w:r w:rsidRPr="00592314">
        <w:rPr>
          <w:rFonts w:ascii="Arial" w:hAnsi="Arial" w:cs="Arial"/>
          <w:sz w:val="24"/>
          <w:szCs w:val="24"/>
        </w:rPr>
        <w:t>period of time</w:t>
      </w:r>
      <w:proofErr w:type="gramEnd"/>
      <w:r w:rsidR="00680C39">
        <w:rPr>
          <w:rFonts w:ascii="Arial" w:hAnsi="Arial" w:cs="Arial"/>
          <w:sz w:val="24"/>
          <w:szCs w:val="24"/>
        </w:rPr>
        <w:t>, until the biomarker value in the consumer has equilibrated</w:t>
      </w:r>
      <w:r w:rsidRPr="00592314">
        <w:rPr>
          <w:rFonts w:ascii="Arial" w:hAnsi="Arial" w:cs="Arial"/>
          <w:sz w:val="24"/>
          <w:szCs w:val="24"/>
        </w:rPr>
        <w:t xml:space="preserve">. </w:t>
      </w:r>
      <w:r w:rsidR="003D1708">
        <w:rPr>
          <w:rFonts w:ascii="Arial" w:hAnsi="Arial" w:cs="Arial"/>
          <w:sz w:val="24"/>
          <w:szCs w:val="24"/>
        </w:rPr>
        <w:t>Then, for each fatty acid</w:t>
      </w:r>
      <w:r w:rsidR="0084392F">
        <w:rPr>
          <w:rFonts w:ascii="Arial" w:hAnsi="Arial" w:cs="Arial"/>
          <w:sz w:val="24"/>
          <w:szCs w:val="24"/>
        </w:rPr>
        <w:t xml:space="preserve"> (FA)</w:t>
      </w:r>
      <w:r w:rsidR="003D1708">
        <w:rPr>
          <w:rFonts w:ascii="Arial" w:hAnsi="Arial" w:cs="Arial"/>
          <w:sz w:val="24"/>
          <w:szCs w:val="24"/>
        </w:rPr>
        <w:t xml:space="preserve"> the TEF can be calculated as: </w:t>
      </w:r>
      <w:r w:rsidRPr="003D1708">
        <w:rPr>
          <w:rFonts w:ascii="Arial" w:hAnsi="Arial" w:cs="Arial"/>
          <w:sz w:val="24"/>
          <w:szCs w:val="24"/>
        </w:rPr>
        <w:t>% FA</w:t>
      </w:r>
      <w:r w:rsidR="001A2E9C" w:rsidRPr="003D1708">
        <w:rPr>
          <w:rFonts w:ascii="Arial" w:hAnsi="Arial" w:cs="Arial"/>
          <w:sz w:val="24"/>
          <w:szCs w:val="24"/>
        </w:rPr>
        <w:t xml:space="preserve"> </w:t>
      </w:r>
      <w:r w:rsidR="001A2E9C" w:rsidRPr="003D1708">
        <w:rPr>
          <w:rFonts w:ascii="Arial" w:hAnsi="Arial" w:cs="Arial"/>
          <w:sz w:val="24"/>
          <w:szCs w:val="24"/>
          <w:vertAlign w:val="subscript"/>
        </w:rPr>
        <w:t>consumer</w:t>
      </w:r>
      <w:r w:rsidRPr="003D1708">
        <w:rPr>
          <w:rFonts w:ascii="Arial" w:hAnsi="Arial" w:cs="Arial"/>
          <w:sz w:val="24"/>
          <w:szCs w:val="24"/>
        </w:rPr>
        <w:t xml:space="preserve"> / </w:t>
      </w:r>
      <w:r w:rsidR="001A2E9C" w:rsidRPr="003D1708">
        <w:rPr>
          <w:rFonts w:ascii="Arial" w:hAnsi="Arial" w:cs="Arial"/>
          <w:sz w:val="24"/>
          <w:szCs w:val="24"/>
        </w:rPr>
        <w:t xml:space="preserve">% FA </w:t>
      </w:r>
      <w:r w:rsidR="001A2E9C" w:rsidRPr="003D1708">
        <w:rPr>
          <w:rFonts w:ascii="Arial" w:hAnsi="Arial" w:cs="Arial"/>
          <w:sz w:val="24"/>
          <w:szCs w:val="24"/>
          <w:vertAlign w:val="subscript"/>
        </w:rPr>
        <w:t>resource</w:t>
      </w:r>
      <w:r w:rsidR="001A2E9C" w:rsidRPr="003D1708">
        <w:rPr>
          <w:rFonts w:ascii="Arial" w:hAnsi="Arial" w:cs="Arial"/>
          <w:sz w:val="24"/>
          <w:szCs w:val="24"/>
        </w:rPr>
        <w:t xml:space="preserve"> </w:t>
      </w:r>
      <w:r w:rsidR="00924DA0">
        <w:rPr>
          <w:rFonts w:ascii="Arial" w:hAnsi="Arial" w:cs="Arial"/>
          <w:sz w:val="24"/>
          <w:szCs w:val="24"/>
        </w:rPr>
        <w:t>[10]</w:t>
      </w:r>
      <w:r w:rsidR="003D1708">
        <w:rPr>
          <w:rFonts w:ascii="Arial" w:hAnsi="Arial" w:cs="Arial"/>
          <w:sz w:val="24"/>
          <w:szCs w:val="24"/>
        </w:rPr>
        <w:t xml:space="preserve">. TEFs for each stable isotope can be calculated as: </w:t>
      </w:r>
      <w:proofErr w:type="spellStart"/>
      <w:r w:rsidR="001A2E9C" w:rsidRPr="003D1708">
        <w:rPr>
          <w:rFonts w:ascii="Arial" w:hAnsi="Arial" w:cs="Arial"/>
          <w:sz w:val="24"/>
          <w:szCs w:val="24"/>
        </w:rPr>
        <w:t>δX</w:t>
      </w:r>
      <w:proofErr w:type="spellEnd"/>
      <w:r w:rsidR="001A2E9C" w:rsidRPr="003D1708">
        <w:rPr>
          <w:rFonts w:ascii="Arial" w:hAnsi="Arial" w:cs="Arial"/>
          <w:sz w:val="24"/>
          <w:szCs w:val="24"/>
        </w:rPr>
        <w:t xml:space="preserve"> </w:t>
      </w:r>
      <w:r w:rsidR="001A2E9C" w:rsidRPr="003D1708">
        <w:rPr>
          <w:rFonts w:ascii="Arial" w:hAnsi="Arial" w:cs="Arial"/>
          <w:sz w:val="24"/>
          <w:szCs w:val="24"/>
          <w:vertAlign w:val="subscript"/>
        </w:rPr>
        <w:t>consumer</w:t>
      </w:r>
      <w:r w:rsidR="001A2E9C" w:rsidRPr="003D1708">
        <w:rPr>
          <w:rFonts w:ascii="Arial" w:hAnsi="Arial" w:cs="Arial"/>
          <w:sz w:val="24"/>
          <w:szCs w:val="24"/>
        </w:rPr>
        <w:t xml:space="preserve"> -</w:t>
      </w:r>
      <w:proofErr w:type="spellStart"/>
      <w:r w:rsidR="001A2E9C" w:rsidRPr="003D1708">
        <w:rPr>
          <w:rFonts w:ascii="Arial" w:hAnsi="Arial" w:cs="Arial"/>
          <w:sz w:val="24"/>
          <w:szCs w:val="24"/>
        </w:rPr>
        <w:t>δX</w:t>
      </w:r>
      <w:proofErr w:type="spellEnd"/>
      <w:r w:rsidR="001A2E9C" w:rsidRPr="003D1708">
        <w:rPr>
          <w:rFonts w:ascii="Arial" w:hAnsi="Arial" w:cs="Arial"/>
          <w:sz w:val="24"/>
          <w:szCs w:val="24"/>
        </w:rPr>
        <w:t xml:space="preserve"> </w:t>
      </w:r>
      <w:r w:rsidR="001A2E9C" w:rsidRPr="003D1708">
        <w:rPr>
          <w:rFonts w:ascii="Arial" w:hAnsi="Arial" w:cs="Arial"/>
          <w:sz w:val="24"/>
          <w:szCs w:val="24"/>
          <w:vertAlign w:val="subscript"/>
        </w:rPr>
        <w:t>resource</w:t>
      </w:r>
      <w:r w:rsidR="003D1708">
        <w:rPr>
          <w:rFonts w:ascii="Arial" w:hAnsi="Arial" w:cs="Arial"/>
          <w:sz w:val="24"/>
          <w:szCs w:val="24"/>
        </w:rPr>
        <w:t>, where X represents C, N or another element</w:t>
      </w:r>
      <w:r w:rsidR="00FB6ABF">
        <w:rPr>
          <w:rFonts w:ascii="Arial" w:hAnsi="Arial" w:cs="Arial"/>
          <w:sz w:val="24"/>
          <w:szCs w:val="24"/>
        </w:rPr>
        <w:t xml:space="preserve"> </w:t>
      </w:r>
      <w:r w:rsidR="00924DA0">
        <w:rPr>
          <w:rFonts w:ascii="Arial" w:hAnsi="Arial" w:cs="Arial"/>
          <w:sz w:val="24"/>
          <w:szCs w:val="24"/>
        </w:rPr>
        <w:t>[16]</w:t>
      </w:r>
      <w:r w:rsidR="003D1708">
        <w:rPr>
          <w:rFonts w:ascii="Arial" w:hAnsi="Arial" w:cs="Arial"/>
          <w:sz w:val="24"/>
          <w:szCs w:val="24"/>
        </w:rPr>
        <w:t xml:space="preserve">. </w:t>
      </w:r>
    </w:p>
    <w:p w14:paraId="13066183" w14:textId="3D211C1B" w:rsidR="00C44964" w:rsidRDefault="00C44964" w:rsidP="00680C39">
      <w:pPr>
        <w:pStyle w:val="NoSpacing"/>
        <w:spacing w:line="480" w:lineRule="auto"/>
        <w:ind w:firstLine="720"/>
        <w:rPr>
          <w:rFonts w:ascii="Arial" w:hAnsi="Arial" w:cs="Arial"/>
          <w:sz w:val="24"/>
          <w:szCs w:val="24"/>
        </w:rPr>
      </w:pPr>
      <w:r w:rsidRPr="00592314">
        <w:rPr>
          <w:rFonts w:ascii="Arial" w:hAnsi="Arial" w:cs="Arial"/>
          <w:sz w:val="24"/>
          <w:szCs w:val="24"/>
        </w:rPr>
        <w:t>Although many factors are known to modify TEFs</w:t>
      </w:r>
      <w:r w:rsidR="00E97509">
        <w:rPr>
          <w:rFonts w:ascii="Arial" w:hAnsi="Arial" w:cs="Arial"/>
          <w:sz w:val="24"/>
          <w:szCs w:val="24"/>
        </w:rPr>
        <w:t xml:space="preserve"> </w:t>
      </w:r>
      <w:r w:rsidR="008054E4">
        <w:rPr>
          <w:rFonts w:ascii="Arial" w:hAnsi="Arial" w:cs="Arial"/>
          <w:sz w:val="24"/>
          <w:szCs w:val="24"/>
        </w:rPr>
        <w:t>[</w:t>
      </w:r>
      <w:r w:rsidR="00101046">
        <w:rPr>
          <w:rFonts w:ascii="Arial" w:hAnsi="Arial" w:cs="Arial"/>
          <w:sz w:val="24"/>
          <w:szCs w:val="24"/>
        </w:rPr>
        <w:t>e.g.</w:t>
      </w:r>
      <w:r w:rsidR="00E97509">
        <w:rPr>
          <w:rFonts w:ascii="Arial" w:hAnsi="Arial" w:cs="Arial"/>
          <w:sz w:val="24"/>
          <w:szCs w:val="24"/>
        </w:rPr>
        <w:t xml:space="preserve"> </w:t>
      </w:r>
      <w:r w:rsidR="004A4DD3">
        <w:rPr>
          <w:rFonts w:ascii="Arial" w:hAnsi="Arial" w:cs="Arial"/>
          <w:sz w:val="24"/>
          <w:szCs w:val="24"/>
        </w:rPr>
        <w:t>diet quality, consumer species, age, tissue</w:t>
      </w:r>
      <w:r w:rsidR="00BB5C6A">
        <w:rPr>
          <w:rFonts w:ascii="Arial" w:hAnsi="Arial" w:cs="Arial"/>
          <w:sz w:val="24"/>
          <w:szCs w:val="24"/>
        </w:rPr>
        <w:t>, or physiological status</w:t>
      </w:r>
      <w:r w:rsidR="004A4DD3">
        <w:rPr>
          <w:rFonts w:ascii="Arial" w:hAnsi="Arial" w:cs="Arial"/>
          <w:sz w:val="24"/>
          <w:szCs w:val="24"/>
        </w:rPr>
        <w:t xml:space="preserve">; </w:t>
      </w:r>
      <w:r w:rsidR="008054E4">
        <w:rPr>
          <w:rFonts w:ascii="Arial" w:hAnsi="Arial" w:cs="Arial"/>
          <w:sz w:val="24"/>
          <w:szCs w:val="24"/>
        </w:rPr>
        <w:t>7,16-17]</w:t>
      </w:r>
      <w:r w:rsidRPr="00592314">
        <w:rPr>
          <w:rFonts w:ascii="Arial" w:hAnsi="Arial" w:cs="Arial"/>
          <w:sz w:val="24"/>
          <w:szCs w:val="24"/>
        </w:rPr>
        <w:t xml:space="preserve">, most applications of mixing models use literature-derived values, rather than making estimates for the </w:t>
      </w:r>
      <w:proofErr w:type="gramStart"/>
      <w:r w:rsidRPr="00592314">
        <w:rPr>
          <w:rFonts w:ascii="Arial" w:hAnsi="Arial" w:cs="Arial"/>
          <w:sz w:val="24"/>
          <w:szCs w:val="24"/>
        </w:rPr>
        <w:t>particular consumer</w:t>
      </w:r>
      <w:proofErr w:type="gramEnd"/>
      <w:r w:rsidRPr="00592314">
        <w:rPr>
          <w:rFonts w:ascii="Arial" w:hAnsi="Arial" w:cs="Arial"/>
          <w:sz w:val="24"/>
          <w:szCs w:val="24"/>
        </w:rPr>
        <w:t xml:space="preserve"> of interest </w:t>
      </w:r>
      <w:r w:rsidR="00682D38">
        <w:rPr>
          <w:rFonts w:ascii="Arial" w:hAnsi="Arial" w:cs="Arial"/>
          <w:sz w:val="24"/>
          <w:szCs w:val="24"/>
        </w:rPr>
        <w:t>[7]</w:t>
      </w:r>
      <w:r w:rsidRPr="00592314">
        <w:rPr>
          <w:rFonts w:ascii="Arial" w:hAnsi="Arial" w:cs="Arial"/>
          <w:sz w:val="24"/>
          <w:szCs w:val="24"/>
        </w:rPr>
        <w:t>.</w:t>
      </w:r>
      <w:r w:rsidR="002175AD">
        <w:rPr>
          <w:rFonts w:ascii="Arial" w:hAnsi="Arial" w:cs="Arial"/>
          <w:sz w:val="24"/>
          <w:szCs w:val="24"/>
        </w:rPr>
        <w:t xml:space="preserve"> </w:t>
      </w:r>
      <w:r w:rsidR="001A2E9C" w:rsidRPr="00592314">
        <w:rPr>
          <w:rFonts w:ascii="Arial" w:hAnsi="Arial" w:cs="Arial"/>
          <w:sz w:val="24"/>
          <w:szCs w:val="24"/>
        </w:rPr>
        <w:t>For example, many studies that attempt to estimate trophic level from δ</w:t>
      </w:r>
      <w:r w:rsidR="001A2E9C" w:rsidRPr="00592314">
        <w:rPr>
          <w:rFonts w:ascii="Arial" w:hAnsi="Arial" w:cs="Arial"/>
          <w:sz w:val="24"/>
          <w:szCs w:val="24"/>
          <w:vertAlign w:val="superscript"/>
        </w:rPr>
        <w:t>15</w:t>
      </w:r>
      <w:r w:rsidR="001A2E9C" w:rsidRPr="00592314">
        <w:rPr>
          <w:rFonts w:ascii="Arial" w:hAnsi="Arial" w:cs="Arial"/>
          <w:sz w:val="24"/>
          <w:szCs w:val="24"/>
        </w:rPr>
        <w:t>N assume a constant enrichment per trophic level (</w:t>
      </w:r>
      <w:r w:rsidR="00101046">
        <w:rPr>
          <w:rFonts w:ascii="Arial" w:hAnsi="Arial" w:cs="Arial"/>
          <w:sz w:val="24"/>
          <w:szCs w:val="24"/>
        </w:rPr>
        <w:t>e.g.</w:t>
      </w:r>
      <w:r w:rsidR="001A2E9C" w:rsidRPr="00592314">
        <w:rPr>
          <w:rFonts w:ascii="Arial" w:hAnsi="Arial" w:cs="Arial"/>
          <w:sz w:val="24"/>
          <w:szCs w:val="24"/>
        </w:rPr>
        <w:t xml:space="preserve"> 3.4 ‰) although considerable variation for this value </w:t>
      </w:r>
      <w:r w:rsidR="00680C39">
        <w:rPr>
          <w:rFonts w:ascii="Arial" w:hAnsi="Arial" w:cs="Arial"/>
          <w:sz w:val="24"/>
          <w:szCs w:val="24"/>
        </w:rPr>
        <w:t>exists</w:t>
      </w:r>
      <w:r w:rsidR="00EF375D">
        <w:rPr>
          <w:rFonts w:ascii="Arial" w:hAnsi="Arial" w:cs="Arial"/>
          <w:sz w:val="24"/>
          <w:szCs w:val="24"/>
        </w:rPr>
        <w:t xml:space="preserve"> </w:t>
      </w:r>
      <w:r w:rsidR="00682D38">
        <w:rPr>
          <w:rFonts w:ascii="Arial" w:hAnsi="Arial" w:cs="Arial"/>
          <w:sz w:val="24"/>
          <w:szCs w:val="24"/>
        </w:rPr>
        <w:t>[16]</w:t>
      </w:r>
      <w:r w:rsidR="00EF375D">
        <w:rPr>
          <w:rFonts w:ascii="Arial" w:hAnsi="Arial" w:cs="Arial"/>
          <w:sz w:val="24"/>
          <w:szCs w:val="24"/>
        </w:rPr>
        <w:t>.</w:t>
      </w:r>
      <w:r w:rsidR="00680C39">
        <w:rPr>
          <w:rFonts w:ascii="Arial" w:hAnsi="Arial" w:cs="Arial"/>
          <w:sz w:val="24"/>
          <w:szCs w:val="24"/>
        </w:rPr>
        <w:t xml:space="preserve"> The use of incorrect TEFs is not without </w:t>
      </w:r>
      <w:r w:rsidR="00680C39">
        <w:rPr>
          <w:rFonts w:ascii="Arial" w:hAnsi="Arial" w:cs="Arial"/>
          <w:sz w:val="24"/>
          <w:szCs w:val="24"/>
        </w:rPr>
        <w:lastRenderedPageBreak/>
        <w:t>consequences. I</w:t>
      </w:r>
      <w:r w:rsidR="007F6B81">
        <w:rPr>
          <w:rFonts w:ascii="Arial" w:hAnsi="Arial" w:cs="Arial"/>
          <w:sz w:val="24"/>
          <w:szCs w:val="24"/>
        </w:rPr>
        <w:t>nferences made from mixing model</w:t>
      </w:r>
      <w:r w:rsidR="0084392F">
        <w:rPr>
          <w:rFonts w:ascii="Arial" w:hAnsi="Arial" w:cs="Arial"/>
          <w:sz w:val="24"/>
          <w:szCs w:val="24"/>
        </w:rPr>
        <w:t>s</w:t>
      </w:r>
      <w:r w:rsidR="00680C39">
        <w:rPr>
          <w:rFonts w:ascii="Arial" w:hAnsi="Arial" w:cs="Arial"/>
          <w:sz w:val="24"/>
          <w:szCs w:val="24"/>
        </w:rPr>
        <w:t xml:space="preserve"> </w:t>
      </w:r>
      <w:r w:rsidR="00FB6ABF">
        <w:rPr>
          <w:rFonts w:ascii="Arial" w:hAnsi="Arial" w:cs="Arial"/>
          <w:sz w:val="24"/>
          <w:szCs w:val="24"/>
        </w:rPr>
        <w:t>are</w:t>
      </w:r>
      <w:r w:rsidR="007F6B81" w:rsidRPr="007F6B81">
        <w:rPr>
          <w:rFonts w:ascii="Arial" w:hAnsi="Arial" w:cs="Arial"/>
          <w:sz w:val="24"/>
          <w:szCs w:val="24"/>
        </w:rPr>
        <w:t xml:space="preserve"> </w:t>
      </w:r>
      <w:proofErr w:type="gramStart"/>
      <w:r w:rsidR="007F6B81" w:rsidRPr="007F6B81">
        <w:rPr>
          <w:rFonts w:ascii="Arial" w:hAnsi="Arial" w:cs="Arial"/>
          <w:sz w:val="24"/>
          <w:szCs w:val="24"/>
        </w:rPr>
        <w:t>highly-sensitive</w:t>
      </w:r>
      <w:proofErr w:type="gramEnd"/>
      <w:r w:rsidR="007F6B81" w:rsidRPr="007F6B81">
        <w:rPr>
          <w:rFonts w:ascii="Arial" w:hAnsi="Arial" w:cs="Arial"/>
          <w:sz w:val="24"/>
          <w:szCs w:val="24"/>
        </w:rPr>
        <w:t xml:space="preserve"> to the TEFs used for both stable isotopes and fatty acids </w:t>
      </w:r>
      <w:r w:rsidR="00A8462A">
        <w:rPr>
          <w:rFonts w:ascii="Arial" w:hAnsi="Arial" w:cs="Arial"/>
          <w:sz w:val="24"/>
          <w:szCs w:val="24"/>
        </w:rPr>
        <w:t>[</w:t>
      </w:r>
      <w:r w:rsidR="00101046">
        <w:rPr>
          <w:rFonts w:ascii="Arial" w:hAnsi="Arial" w:cs="Arial"/>
          <w:sz w:val="24"/>
          <w:szCs w:val="24"/>
        </w:rPr>
        <w:t>e.g.</w:t>
      </w:r>
      <w:r w:rsidR="007F6B81" w:rsidRPr="007F6B81">
        <w:rPr>
          <w:rFonts w:ascii="Arial" w:hAnsi="Arial" w:cs="Arial"/>
          <w:sz w:val="24"/>
          <w:szCs w:val="24"/>
        </w:rPr>
        <w:t xml:space="preserve"> </w:t>
      </w:r>
      <w:r w:rsidR="00A8462A">
        <w:rPr>
          <w:rFonts w:ascii="Arial" w:hAnsi="Arial" w:cs="Arial"/>
          <w:sz w:val="24"/>
          <w:szCs w:val="24"/>
        </w:rPr>
        <w:t>18-20]</w:t>
      </w:r>
      <w:r w:rsidR="007F6B81">
        <w:rPr>
          <w:rFonts w:ascii="Arial" w:hAnsi="Arial" w:cs="Arial"/>
          <w:sz w:val="24"/>
          <w:szCs w:val="24"/>
        </w:rPr>
        <w:t xml:space="preserve">. </w:t>
      </w:r>
      <w:r w:rsidR="00EF375D">
        <w:rPr>
          <w:rFonts w:ascii="Arial" w:hAnsi="Arial" w:cs="Arial"/>
          <w:sz w:val="24"/>
          <w:szCs w:val="24"/>
        </w:rPr>
        <w:t xml:space="preserve">As a result, there </w:t>
      </w:r>
      <w:r w:rsidR="00EF375D" w:rsidRPr="00EF375D">
        <w:rPr>
          <w:rFonts w:ascii="Arial" w:hAnsi="Arial" w:cs="Arial"/>
          <w:sz w:val="24"/>
          <w:szCs w:val="24"/>
        </w:rPr>
        <w:t xml:space="preserve">have been repeated calls for more laboratory experiments to determine TEFs for a greater number of consumers </w:t>
      </w:r>
      <w:r w:rsidR="00680C39">
        <w:rPr>
          <w:rFonts w:ascii="Arial" w:hAnsi="Arial" w:cs="Arial"/>
          <w:sz w:val="24"/>
          <w:szCs w:val="24"/>
        </w:rPr>
        <w:t xml:space="preserve">and to gain a better understanding of the factors that affect deposition, metabolism, and synthesis of biomarkers </w:t>
      </w:r>
      <w:r w:rsidR="00A8462A">
        <w:rPr>
          <w:rFonts w:ascii="Arial" w:hAnsi="Arial" w:cs="Arial"/>
          <w:sz w:val="24"/>
          <w:szCs w:val="24"/>
        </w:rPr>
        <w:t>[20-22</w:t>
      </w:r>
      <w:ins w:id="13" w:author="Michael McCann" w:date="2020-03-24T09:39:00Z">
        <w:r w:rsidR="001A686A">
          <w:rPr>
            <w:rFonts w:ascii="Arial" w:hAnsi="Arial" w:cs="Arial"/>
            <w:sz w:val="24"/>
            <w:szCs w:val="24"/>
          </w:rPr>
          <w:t xml:space="preserve">, </w:t>
        </w:r>
        <w:commentRangeStart w:id="14"/>
        <w:r w:rsidR="001A686A">
          <w:rPr>
            <w:rFonts w:ascii="Arial" w:hAnsi="Arial" w:cs="Arial"/>
            <w:sz w:val="24"/>
            <w:szCs w:val="24"/>
          </w:rPr>
          <w:t>White et al. 2019</w:t>
        </w:r>
        <w:commentRangeEnd w:id="14"/>
        <w:r w:rsidR="001A686A">
          <w:rPr>
            <w:rStyle w:val="CommentReference"/>
          </w:rPr>
          <w:commentReference w:id="14"/>
        </w:r>
      </w:ins>
      <w:r w:rsidR="00A8462A">
        <w:rPr>
          <w:rFonts w:ascii="Arial" w:hAnsi="Arial" w:cs="Arial"/>
          <w:sz w:val="24"/>
          <w:szCs w:val="24"/>
        </w:rPr>
        <w:t>]</w:t>
      </w:r>
      <w:r w:rsidR="00EF375D" w:rsidRPr="00EF375D">
        <w:rPr>
          <w:rFonts w:ascii="Arial" w:hAnsi="Arial" w:cs="Arial"/>
          <w:sz w:val="24"/>
          <w:szCs w:val="24"/>
        </w:rPr>
        <w:t>.</w:t>
      </w:r>
      <w:r w:rsidR="00F014E7">
        <w:rPr>
          <w:rFonts w:ascii="Arial" w:hAnsi="Arial" w:cs="Arial"/>
          <w:sz w:val="24"/>
          <w:szCs w:val="24"/>
        </w:rPr>
        <w:t xml:space="preserve"> </w:t>
      </w:r>
      <w:r w:rsidR="00680C39">
        <w:rPr>
          <w:rFonts w:ascii="Arial" w:hAnsi="Arial" w:cs="Arial"/>
          <w:sz w:val="24"/>
          <w:szCs w:val="24"/>
        </w:rPr>
        <w:t>Finally</w:t>
      </w:r>
      <w:r w:rsidR="00F014E7">
        <w:rPr>
          <w:rFonts w:ascii="Arial" w:hAnsi="Arial" w:cs="Arial"/>
          <w:sz w:val="24"/>
          <w:szCs w:val="24"/>
        </w:rPr>
        <w:t xml:space="preserve">, despite the complementarity of stable isotope and fatty acid biomarkers </w:t>
      </w:r>
      <w:r w:rsidR="00593811">
        <w:rPr>
          <w:rFonts w:ascii="Arial" w:hAnsi="Arial" w:cs="Arial"/>
          <w:sz w:val="24"/>
          <w:szCs w:val="24"/>
        </w:rPr>
        <w:t xml:space="preserve">and new models that can utilize both types of information </w:t>
      </w:r>
      <w:r w:rsidR="0053560A">
        <w:rPr>
          <w:rFonts w:ascii="Arial" w:hAnsi="Arial" w:cs="Arial"/>
          <w:sz w:val="24"/>
          <w:szCs w:val="24"/>
        </w:rPr>
        <w:t>[13]</w:t>
      </w:r>
      <w:r w:rsidR="00593811">
        <w:rPr>
          <w:rFonts w:ascii="Arial" w:hAnsi="Arial" w:cs="Arial"/>
          <w:sz w:val="24"/>
          <w:szCs w:val="24"/>
        </w:rPr>
        <w:t xml:space="preserve"> </w:t>
      </w:r>
      <w:r w:rsidR="00F014E7">
        <w:rPr>
          <w:rFonts w:ascii="Arial" w:hAnsi="Arial" w:cs="Arial"/>
          <w:sz w:val="24"/>
          <w:szCs w:val="24"/>
        </w:rPr>
        <w:t>few experiments</w:t>
      </w:r>
      <w:r w:rsidR="00680C39">
        <w:rPr>
          <w:rFonts w:ascii="Arial" w:hAnsi="Arial" w:cs="Arial"/>
          <w:sz w:val="24"/>
          <w:szCs w:val="24"/>
        </w:rPr>
        <w:t xml:space="preserve"> quantifying TEFs</w:t>
      </w:r>
      <w:r w:rsidR="00F014E7">
        <w:rPr>
          <w:rFonts w:ascii="Arial" w:hAnsi="Arial" w:cs="Arial"/>
          <w:sz w:val="24"/>
          <w:szCs w:val="24"/>
        </w:rPr>
        <w:t xml:space="preserve"> have </w:t>
      </w:r>
      <w:r w:rsidR="00FB6ABF">
        <w:rPr>
          <w:rFonts w:ascii="Arial" w:hAnsi="Arial" w:cs="Arial"/>
          <w:sz w:val="24"/>
          <w:szCs w:val="24"/>
        </w:rPr>
        <w:t>measu</w:t>
      </w:r>
      <w:r w:rsidR="00680C39">
        <w:rPr>
          <w:rFonts w:ascii="Arial" w:hAnsi="Arial" w:cs="Arial"/>
          <w:sz w:val="24"/>
          <w:szCs w:val="24"/>
        </w:rPr>
        <w:t>r</w:t>
      </w:r>
      <w:r w:rsidR="00FB6ABF">
        <w:rPr>
          <w:rFonts w:ascii="Arial" w:hAnsi="Arial" w:cs="Arial"/>
          <w:sz w:val="24"/>
          <w:szCs w:val="24"/>
        </w:rPr>
        <w:t>ed</w:t>
      </w:r>
      <w:r w:rsidR="00680C39">
        <w:rPr>
          <w:rFonts w:ascii="Arial" w:hAnsi="Arial" w:cs="Arial"/>
          <w:sz w:val="24"/>
          <w:szCs w:val="24"/>
        </w:rPr>
        <w:t xml:space="preserve"> both</w:t>
      </w:r>
      <w:r w:rsidR="0053560A">
        <w:rPr>
          <w:rFonts w:ascii="Arial" w:hAnsi="Arial" w:cs="Arial"/>
          <w:sz w:val="24"/>
          <w:szCs w:val="24"/>
        </w:rPr>
        <w:t xml:space="preserve"> simultaneously [</w:t>
      </w:r>
      <w:r w:rsidR="00F014E7">
        <w:rPr>
          <w:rFonts w:ascii="Arial" w:hAnsi="Arial" w:cs="Arial"/>
          <w:sz w:val="24"/>
          <w:szCs w:val="24"/>
        </w:rPr>
        <w:t xml:space="preserve">but see </w:t>
      </w:r>
      <w:r w:rsidR="0053560A">
        <w:rPr>
          <w:rFonts w:ascii="Arial" w:hAnsi="Arial" w:cs="Arial"/>
          <w:sz w:val="24"/>
          <w:szCs w:val="24"/>
        </w:rPr>
        <w:t>23].</w:t>
      </w:r>
    </w:p>
    <w:p w14:paraId="76D79EA7" w14:textId="66DF3505" w:rsidR="00607106" w:rsidRDefault="002175AD" w:rsidP="003B04B6">
      <w:pPr>
        <w:pStyle w:val="NoSpacing"/>
        <w:spacing w:line="480" w:lineRule="auto"/>
        <w:rPr>
          <w:rFonts w:ascii="Arial" w:hAnsi="Arial" w:cs="Arial"/>
          <w:sz w:val="24"/>
          <w:szCs w:val="24"/>
        </w:rPr>
      </w:pPr>
      <w:r>
        <w:rPr>
          <w:rFonts w:ascii="Arial" w:hAnsi="Arial" w:cs="Arial"/>
          <w:b/>
          <w:color w:val="FF0000"/>
          <w:sz w:val="24"/>
          <w:szCs w:val="24"/>
        </w:rPr>
        <w:tab/>
      </w:r>
      <w:r>
        <w:rPr>
          <w:rFonts w:ascii="Arial" w:hAnsi="Arial" w:cs="Arial"/>
          <w:sz w:val="24"/>
          <w:szCs w:val="24"/>
        </w:rPr>
        <w:t xml:space="preserve">This study </w:t>
      </w:r>
      <w:r w:rsidR="00A81B99">
        <w:rPr>
          <w:rFonts w:ascii="Arial" w:hAnsi="Arial" w:cs="Arial"/>
          <w:sz w:val="24"/>
          <w:szCs w:val="24"/>
        </w:rPr>
        <w:t>quantifies</w:t>
      </w:r>
      <w:r>
        <w:rPr>
          <w:rFonts w:ascii="Arial" w:hAnsi="Arial" w:cs="Arial"/>
          <w:sz w:val="24"/>
          <w:szCs w:val="24"/>
        </w:rPr>
        <w:t xml:space="preserve"> TEFs for </w:t>
      </w:r>
      <w:r w:rsidR="00B8087C">
        <w:rPr>
          <w:rFonts w:ascii="Arial" w:hAnsi="Arial" w:cs="Arial"/>
          <w:sz w:val="24"/>
          <w:szCs w:val="24"/>
        </w:rPr>
        <w:t xml:space="preserve">both </w:t>
      </w:r>
      <w:r>
        <w:rPr>
          <w:rFonts w:ascii="Arial" w:hAnsi="Arial" w:cs="Arial"/>
          <w:sz w:val="24"/>
          <w:szCs w:val="24"/>
        </w:rPr>
        <w:t>stable isotopes and fatty acids in the ecologically and economically important b</w:t>
      </w:r>
      <w:r w:rsidR="001164E2">
        <w:rPr>
          <w:rFonts w:ascii="Arial" w:hAnsi="Arial" w:cs="Arial"/>
          <w:sz w:val="24"/>
          <w:szCs w:val="24"/>
        </w:rPr>
        <w:t xml:space="preserve">lue </w:t>
      </w:r>
      <w:r>
        <w:rPr>
          <w:rFonts w:ascii="Arial" w:hAnsi="Arial" w:cs="Arial"/>
          <w:sz w:val="24"/>
          <w:szCs w:val="24"/>
        </w:rPr>
        <w:t>c</w:t>
      </w:r>
      <w:r w:rsidR="001164E2">
        <w:rPr>
          <w:rFonts w:ascii="Arial" w:hAnsi="Arial" w:cs="Arial"/>
          <w:sz w:val="24"/>
          <w:szCs w:val="24"/>
        </w:rPr>
        <w:t xml:space="preserve">rab, </w:t>
      </w:r>
      <w:r>
        <w:rPr>
          <w:rFonts w:ascii="Arial" w:hAnsi="Arial" w:cs="Arial"/>
          <w:i/>
          <w:sz w:val="24"/>
          <w:szCs w:val="24"/>
        </w:rPr>
        <w:t xml:space="preserve">Callinectes </w:t>
      </w:r>
      <w:proofErr w:type="spellStart"/>
      <w:r>
        <w:rPr>
          <w:rFonts w:ascii="Arial" w:hAnsi="Arial" w:cs="Arial"/>
          <w:i/>
          <w:sz w:val="24"/>
          <w:szCs w:val="24"/>
        </w:rPr>
        <w:t>sapidus</w:t>
      </w:r>
      <w:proofErr w:type="spellEnd"/>
      <w:r>
        <w:rPr>
          <w:rFonts w:ascii="Arial" w:hAnsi="Arial" w:cs="Arial"/>
          <w:i/>
          <w:sz w:val="24"/>
          <w:szCs w:val="24"/>
        </w:rPr>
        <w:t xml:space="preserve"> </w:t>
      </w:r>
      <w:r>
        <w:rPr>
          <w:rFonts w:ascii="Arial" w:hAnsi="Arial" w:cs="Arial"/>
          <w:sz w:val="24"/>
          <w:szCs w:val="24"/>
        </w:rPr>
        <w:t xml:space="preserve">(Brachyura, Portunidae). </w:t>
      </w:r>
      <w:r w:rsidR="008B44C0">
        <w:rPr>
          <w:rFonts w:ascii="Arial" w:hAnsi="Arial" w:cs="Arial"/>
          <w:sz w:val="24"/>
          <w:szCs w:val="24"/>
        </w:rPr>
        <w:t xml:space="preserve">The blue crab occurs in </w:t>
      </w:r>
      <w:r w:rsidR="00874AF9">
        <w:rPr>
          <w:rFonts w:ascii="Arial" w:hAnsi="Arial" w:cs="Arial"/>
          <w:sz w:val="24"/>
          <w:szCs w:val="24"/>
        </w:rPr>
        <w:t xml:space="preserve">estuarine, reef, and </w:t>
      </w:r>
      <w:r w:rsidR="00B8087C">
        <w:rPr>
          <w:rFonts w:ascii="Arial" w:hAnsi="Arial" w:cs="Arial"/>
          <w:sz w:val="24"/>
          <w:szCs w:val="24"/>
        </w:rPr>
        <w:t>salt marsh</w:t>
      </w:r>
      <w:r w:rsidR="008B44C0">
        <w:rPr>
          <w:rFonts w:ascii="Arial" w:hAnsi="Arial" w:cs="Arial"/>
          <w:sz w:val="24"/>
          <w:szCs w:val="24"/>
        </w:rPr>
        <w:t xml:space="preserve"> h</w:t>
      </w:r>
      <w:r w:rsidR="001164E2">
        <w:rPr>
          <w:rFonts w:ascii="Arial" w:hAnsi="Arial" w:cs="Arial"/>
          <w:sz w:val="24"/>
          <w:szCs w:val="24"/>
        </w:rPr>
        <w:t>abitat</w:t>
      </w:r>
      <w:r w:rsidR="008B44C0">
        <w:rPr>
          <w:rFonts w:ascii="Arial" w:hAnsi="Arial" w:cs="Arial"/>
          <w:sz w:val="24"/>
          <w:szCs w:val="24"/>
        </w:rPr>
        <w:t>s along the</w:t>
      </w:r>
      <w:r w:rsidR="0084392F">
        <w:rPr>
          <w:rFonts w:ascii="Arial" w:hAnsi="Arial" w:cs="Arial"/>
          <w:sz w:val="24"/>
          <w:szCs w:val="24"/>
        </w:rPr>
        <w:t xml:space="preserve"> Western</w:t>
      </w:r>
      <w:r w:rsidR="008B44C0">
        <w:rPr>
          <w:rFonts w:ascii="Arial" w:hAnsi="Arial" w:cs="Arial"/>
          <w:i/>
          <w:sz w:val="24"/>
          <w:szCs w:val="24"/>
        </w:rPr>
        <w:t xml:space="preserve"> </w:t>
      </w:r>
      <w:r w:rsidR="008B44C0">
        <w:rPr>
          <w:rFonts w:ascii="Arial" w:hAnsi="Arial" w:cs="Arial"/>
          <w:sz w:val="24"/>
          <w:szCs w:val="24"/>
        </w:rPr>
        <w:t>Atlantic Coast</w:t>
      </w:r>
      <w:r w:rsidR="00B8087C">
        <w:rPr>
          <w:rFonts w:ascii="Arial" w:hAnsi="Arial" w:cs="Arial"/>
          <w:sz w:val="24"/>
          <w:szCs w:val="24"/>
        </w:rPr>
        <w:t xml:space="preserve"> from New </w:t>
      </w:r>
      <w:r w:rsidR="0084392F">
        <w:rPr>
          <w:rFonts w:ascii="Arial" w:hAnsi="Arial" w:cs="Arial"/>
          <w:sz w:val="24"/>
          <w:szCs w:val="24"/>
        </w:rPr>
        <w:t>York</w:t>
      </w:r>
      <w:r w:rsidR="00B8087C">
        <w:rPr>
          <w:rFonts w:ascii="Arial" w:hAnsi="Arial" w:cs="Arial"/>
          <w:sz w:val="24"/>
          <w:szCs w:val="24"/>
        </w:rPr>
        <w:t xml:space="preserve"> to Argentina</w:t>
      </w:r>
      <w:r w:rsidR="008B44C0">
        <w:rPr>
          <w:rFonts w:ascii="Arial" w:hAnsi="Arial" w:cs="Arial"/>
          <w:sz w:val="24"/>
          <w:szCs w:val="24"/>
        </w:rPr>
        <w:t>, as well as introduced populations elsewhere</w:t>
      </w:r>
      <w:r w:rsidR="000A4E06">
        <w:rPr>
          <w:rFonts w:ascii="Arial" w:hAnsi="Arial" w:cs="Arial"/>
          <w:sz w:val="24"/>
          <w:szCs w:val="24"/>
        </w:rPr>
        <w:t xml:space="preserve"> [24]</w:t>
      </w:r>
      <w:r w:rsidR="008B44C0">
        <w:rPr>
          <w:rFonts w:ascii="Arial" w:hAnsi="Arial" w:cs="Arial"/>
          <w:sz w:val="24"/>
          <w:szCs w:val="24"/>
        </w:rPr>
        <w:t>. This species typically occupies an intermediate trophic level</w:t>
      </w:r>
      <w:r w:rsidR="00B8087C">
        <w:rPr>
          <w:rFonts w:ascii="Arial" w:hAnsi="Arial" w:cs="Arial"/>
          <w:sz w:val="24"/>
          <w:szCs w:val="24"/>
        </w:rPr>
        <w:t>, with diet-shifts throughout its life,</w:t>
      </w:r>
      <w:r w:rsidR="008B44C0">
        <w:rPr>
          <w:rFonts w:ascii="Arial" w:hAnsi="Arial" w:cs="Arial"/>
          <w:sz w:val="24"/>
          <w:szCs w:val="24"/>
        </w:rPr>
        <w:t xml:space="preserve"> and is topologically </w:t>
      </w:r>
      <w:r w:rsidR="0036648B">
        <w:rPr>
          <w:rFonts w:ascii="Arial" w:hAnsi="Arial" w:cs="Arial"/>
          <w:sz w:val="24"/>
          <w:szCs w:val="24"/>
        </w:rPr>
        <w:t>i</w:t>
      </w:r>
      <w:r w:rsidR="008B44C0">
        <w:rPr>
          <w:rFonts w:ascii="Arial" w:hAnsi="Arial" w:cs="Arial"/>
          <w:sz w:val="24"/>
          <w:szCs w:val="24"/>
        </w:rPr>
        <w:t xml:space="preserve">mportant </w:t>
      </w:r>
      <w:r w:rsidR="00680C39">
        <w:rPr>
          <w:rFonts w:ascii="Arial" w:hAnsi="Arial" w:cs="Arial"/>
          <w:sz w:val="24"/>
          <w:szCs w:val="24"/>
        </w:rPr>
        <w:t xml:space="preserve">in </w:t>
      </w:r>
      <w:r w:rsidR="008B44C0">
        <w:rPr>
          <w:rFonts w:ascii="Arial" w:hAnsi="Arial" w:cs="Arial"/>
          <w:sz w:val="24"/>
          <w:szCs w:val="24"/>
        </w:rPr>
        <w:t>many food webs because of nu</w:t>
      </w:r>
      <w:r w:rsidR="007418CA">
        <w:rPr>
          <w:rFonts w:ascii="Arial" w:hAnsi="Arial" w:cs="Arial"/>
          <w:sz w:val="24"/>
          <w:szCs w:val="24"/>
        </w:rPr>
        <w:t xml:space="preserve">merous interactions as both a </w:t>
      </w:r>
      <w:r w:rsidR="00B8087C">
        <w:rPr>
          <w:rFonts w:ascii="Arial" w:hAnsi="Arial" w:cs="Arial"/>
          <w:sz w:val="24"/>
          <w:szCs w:val="24"/>
        </w:rPr>
        <w:t xml:space="preserve">predator </w:t>
      </w:r>
      <w:r w:rsidR="007418CA">
        <w:rPr>
          <w:rFonts w:ascii="Arial" w:hAnsi="Arial" w:cs="Arial"/>
          <w:sz w:val="24"/>
          <w:szCs w:val="24"/>
        </w:rPr>
        <w:t>and</w:t>
      </w:r>
      <w:r w:rsidR="00B8087C">
        <w:rPr>
          <w:rFonts w:ascii="Arial" w:hAnsi="Arial" w:cs="Arial"/>
          <w:sz w:val="24"/>
          <w:szCs w:val="24"/>
        </w:rPr>
        <w:t xml:space="preserve"> prey </w:t>
      </w:r>
      <w:r w:rsidR="000A4E06">
        <w:rPr>
          <w:rFonts w:ascii="Arial" w:hAnsi="Arial" w:cs="Arial"/>
          <w:sz w:val="24"/>
          <w:szCs w:val="24"/>
        </w:rPr>
        <w:t>[25]</w:t>
      </w:r>
      <w:r w:rsidR="00B8087C" w:rsidRPr="00874AF9">
        <w:rPr>
          <w:rFonts w:ascii="Arial" w:hAnsi="Arial" w:cs="Arial"/>
          <w:sz w:val="24"/>
          <w:szCs w:val="24"/>
        </w:rPr>
        <w:t xml:space="preserve">. </w:t>
      </w:r>
      <w:r w:rsidR="008B44C0" w:rsidRPr="00874AF9">
        <w:rPr>
          <w:rFonts w:ascii="Arial" w:hAnsi="Arial" w:cs="Arial"/>
          <w:sz w:val="24"/>
          <w:szCs w:val="24"/>
        </w:rPr>
        <w:t>Blue crabs</w:t>
      </w:r>
      <w:r w:rsidR="008B44C0">
        <w:rPr>
          <w:rFonts w:ascii="Arial" w:hAnsi="Arial" w:cs="Arial"/>
          <w:sz w:val="24"/>
          <w:szCs w:val="24"/>
        </w:rPr>
        <w:t xml:space="preserve"> are also </w:t>
      </w:r>
      <w:r w:rsidR="001164E2">
        <w:rPr>
          <w:rFonts w:ascii="Arial" w:hAnsi="Arial" w:cs="Arial"/>
          <w:sz w:val="24"/>
          <w:szCs w:val="24"/>
        </w:rPr>
        <w:t xml:space="preserve">economically important </w:t>
      </w:r>
      <w:r w:rsidR="008B44C0">
        <w:rPr>
          <w:rFonts w:ascii="Arial" w:hAnsi="Arial" w:cs="Arial"/>
          <w:sz w:val="24"/>
          <w:szCs w:val="24"/>
        </w:rPr>
        <w:t>with commercial and recreational fisheries</w:t>
      </w:r>
      <w:r w:rsidR="00FC5599">
        <w:rPr>
          <w:rFonts w:ascii="Arial" w:hAnsi="Arial" w:cs="Arial"/>
          <w:sz w:val="24"/>
          <w:szCs w:val="24"/>
        </w:rPr>
        <w:t xml:space="preserve"> throughout its range</w:t>
      </w:r>
      <w:r w:rsidR="008B44C0">
        <w:rPr>
          <w:rFonts w:ascii="Arial" w:hAnsi="Arial" w:cs="Arial"/>
          <w:sz w:val="24"/>
          <w:szCs w:val="24"/>
        </w:rPr>
        <w:t xml:space="preserve"> </w:t>
      </w:r>
      <w:r w:rsidR="000A4E06">
        <w:rPr>
          <w:rFonts w:ascii="Arial" w:hAnsi="Arial" w:cs="Arial"/>
          <w:sz w:val="24"/>
          <w:szCs w:val="24"/>
        </w:rPr>
        <w:t>[26]</w:t>
      </w:r>
      <w:r w:rsidR="008B44C0">
        <w:rPr>
          <w:rFonts w:ascii="Arial" w:hAnsi="Arial" w:cs="Arial"/>
          <w:sz w:val="24"/>
          <w:szCs w:val="24"/>
        </w:rPr>
        <w:t xml:space="preserve">. </w:t>
      </w:r>
      <w:r w:rsidR="007418CA">
        <w:rPr>
          <w:rFonts w:ascii="Arial" w:hAnsi="Arial" w:cs="Arial"/>
          <w:sz w:val="24"/>
          <w:szCs w:val="24"/>
        </w:rPr>
        <w:t xml:space="preserve">Previous studies have found considerable variation in TEFs for </w:t>
      </w:r>
      <w:r w:rsidR="007418CA" w:rsidRPr="00592314">
        <w:rPr>
          <w:rFonts w:ascii="Arial" w:hAnsi="Arial" w:cs="Arial"/>
          <w:sz w:val="24"/>
          <w:szCs w:val="24"/>
        </w:rPr>
        <w:t>δ</w:t>
      </w:r>
      <w:r w:rsidR="007418CA" w:rsidRPr="00592314">
        <w:rPr>
          <w:rFonts w:ascii="Arial" w:hAnsi="Arial" w:cs="Arial"/>
          <w:sz w:val="24"/>
          <w:szCs w:val="24"/>
          <w:vertAlign w:val="superscript"/>
        </w:rPr>
        <w:t>1</w:t>
      </w:r>
      <w:r w:rsidR="007418CA">
        <w:rPr>
          <w:rFonts w:ascii="Arial" w:hAnsi="Arial" w:cs="Arial"/>
          <w:sz w:val="24"/>
          <w:szCs w:val="24"/>
          <w:vertAlign w:val="superscript"/>
        </w:rPr>
        <w:t>3</w:t>
      </w:r>
      <w:r w:rsidR="007418CA">
        <w:rPr>
          <w:rFonts w:ascii="Arial" w:hAnsi="Arial" w:cs="Arial"/>
          <w:sz w:val="24"/>
          <w:szCs w:val="24"/>
        </w:rPr>
        <w:t>C and</w:t>
      </w:r>
      <w:r w:rsidR="007418CA" w:rsidRPr="00592314">
        <w:rPr>
          <w:rFonts w:ascii="Arial" w:hAnsi="Arial" w:cs="Arial"/>
          <w:sz w:val="24"/>
          <w:szCs w:val="24"/>
        </w:rPr>
        <w:t xml:space="preserve"> δ</w:t>
      </w:r>
      <w:r w:rsidR="007418CA" w:rsidRPr="00592314">
        <w:rPr>
          <w:rFonts w:ascii="Arial" w:hAnsi="Arial" w:cs="Arial"/>
          <w:sz w:val="24"/>
          <w:szCs w:val="24"/>
          <w:vertAlign w:val="superscript"/>
        </w:rPr>
        <w:t>15</w:t>
      </w:r>
      <w:r w:rsidR="007418CA" w:rsidRPr="00592314">
        <w:rPr>
          <w:rFonts w:ascii="Arial" w:hAnsi="Arial" w:cs="Arial"/>
          <w:sz w:val="24"/>
          <w:szCs w:val="24"/>
        </w:rPr>
        <w:t>N</w:t>
      </w:r>
      <w:r w:rsidR="007418CA">
        <w:rPr>
          <w:rFonts w:ascii="Arial" w:hAnsi="Arial" w:cs="Arial"/>
          <w:sz w:val="24"/>
          <w:szCs w:val="24"/>
        </w:rPr>
        <w:t xml:space="preserve"> </w:t>
      </w:r>
      <w:r w:rsidR="00593811">
        <w:rPr>
          <w:rFonts w:ascii="Arial" w:hAnsi="Arial" w:cs="Arial"/>
          <w:sz w:val="24"/>
          <w:szCs w:val="24"/>
        </w:rPr>
        <w:t xml:space="preserve">(i.e., discrimination factors) </w:t>
      </w:r>
      <w:r w:rsidR="007418CA">
        <w:rPr>
          <w:rFonts w:ascii="Arial" w:hAnsi="Arial" w:cs="Arial"/>
          <w:sz w:val="24"/>
          <w:szCs w:val="24"/>
        </w:rPr>
        <w:t xml:space="preserve">in juvenile </w:t>
      </w:r>
      <w:r w:rsidR="007418CA">
        <w:rPr>
          <w:rFonts w:ascii="Arial" w:hAnsi="Arial" w:cs="Arial"/>
          <w:i/>
          <w:sz w:val="24"/>
          <w:szCs w:val="24"/>
        </w:rPr>
        <w:t xml:space="preserve">C. </w:t>
      </w:r>
      <w:proofErr w:type="spellStart"/>
      <w:r w:rsidR="007418CA">
        <w:rPr>
          <w:rFonts w:ascii="Arial" w:hAnsi="Arial" w:cs="Arial"/>
          <w:i/>
          <w:sz w:val="24"/>
          <w:szCs w:val="24"/>
        </w:rPr>
        <w:t>sapidus</w:t>
      </w:r>
      <w:proofErr w:type="spellEnd"/>
      <w:r w:rsidR="007418CA">
        <w:rPr>
          <w:rFonts w:ascii="Arial" w:hAnsi="Arial" w:cs="Arial"/>
          <w:sz w:val="24"/>
          <w:szCs w:val="24"/>
        </w:rPr>
        <w:t xml:space="preserve">, depending mostly on the protein content of the diet and the growth rate of the crab </w:t>
      </w:r>
      <w:r w:rsidR="000A4E06">
        <w:rPr>
          <w:rFonts w:ascii="Arial" w:hAnsi="Arial" w:cs="Arial"/>
          <w:sz w:val="24"/>
          <w:szCs w:val="24"/>
        </w:rPr>
        <w:t>[27-28]</w:t>
      </w:r>
      <w:r w:rsidR="007418CA">
        <w:rPr>
          <w:rFonts w:ascii="Arial" w:hAnsi="Arial" w:cs="Arial"/>
          <w:sz w:val="24"/>
          <w:szCs w:val="24"/>
        </w:rPr>
        <w:t xml:space="preserve">. </w:t>
      </w:r>
      <w:r w:rsidR="001164E2">
        <w:rPr>
          <w:rFonts w:ascii="Arial" w:hAnsi="Arial" w:cs="Arial"/>
          <w:sz w:val="24"/>
          <w:szCs w:val="24"/>
        </w:rPr>
        <w:t xml:space="preserve">To our knowledge there have been no studies that have estimated TEFs for fatty acids in </w:t>
      </w:r>
      <w:r w:rsidR="007418CA">
        <w:rPr>
          <w:rFonts w:ascii="Arial" w:hAnsi="Arial" w:cs="Arial"/>
          <w:i/>
          <w:sz w:val="24"/>
          <w:szCs w:val="24"/>
        </w:rPr>
        <w:t xml:space="preserve">C. </w:t>
      </w:r>
      <w:proofErr w:type="spellStart"/>
      <w:r w:rsidR="007418CA">
        <w:rPr>
          <w:rFonts w:ascii="Arial" w:hAnsi="Arial" w:cs="Arial"/>
          <w:i/>
          <w:sz w:val="24"/>
          <w:szCs w:val="24"/>
        </w:rPr>
        <w:t>sapidus</w:t>
      </w:r>
      <w:proofErr w:type="spellEnd"/>
      <w:r w:rsidR="007418CA">
        <w:rPr>
          <w:rFonts w:ascii="Arial" w:hAnsi="Arial" w:cs="Arial"/>
          <w:i/>
          <w:sz w:val="24"/>
          <w:szCs w:val="24"/>
        </w:rPr>
        <w:t xml:space="preserve">, </w:t>
      </w:r>
      <w:r w:rsidR="007418CA" w:rsidRPr="007418CA">
        <w:rPr>
          <w:rFonts w:ascii="Arial" w:hAnsi="Arial" w:cs="Arial"/>
          <w:sz w:val="24"/>
          <w:szCs w:val="24"/>
        </w:rPr>
        <w:t>a</w:t>
      </w:r>
      <w:r w:rsidR="00E32D89">
        <w:rPr>
          <w:rFonts w:ascii="Arial" w:hAnsi="Arial" w:cs="Arial"/>
          <w:sz w:val="24"/>
          <w:szCs w:val="24"/>
        </w:rPr>
        <w:t>lthough s</w:t>
      </w:r>
      <w:r w:rsidR="001164E2">
        <w:rPr>
          <w:rFonts w:ascii="Arial" w:hAnsi="Arial" w:cs="Arial"/>
          <w:sz w:val="24"/>
          <w:szCs w:val="24"/>
        </w:rPr>
        <w:t xml:space="preserve">ome studies have measured the fatty </w:t>
      </w:r>
      <w:r w:rsidR="00E32D89">
        <w:rPr>
          <w:rFonts w:ascii="Arial" w:hAnsi="Arial" w:cs="Arial"/>
          <w:sz w:val="24"/>
          <w:szCs w:val="24"/>
        </w:rPr>
        <w:t>acid composition of</w:t>
      </w:r>
      <w:r w:rsidR="007418CA">
        <w:rPr>
          <w:rFonts w:ascii="Arial" w:hAnsi="Arial" w:cs="Arial"/>
          <w:sz w:val="24"/>
          <w:szCs w:val="24"/>
        </w:rPr>
        <w:t xml:space="preserve"> various</w:t>
      </w:r>
      <w:r w:rsidR="00E32D89">
        <w:rPr>
          <w:rFonts w:ascii="Arial" w:hAnsi="Arial" w:cs="Arial"/>
          <w:sz w:val="24"/>
          <w:szCs w:val="24"/>
        </w:rPr>
        <w:t xml:space="preserve"> blue crab</w:t>
      </w:r>
      <w:r w:rsidR="007418CA">
        <w:rPr>
          <w:rFonts w:ascii="Arial" w:hAnsi="Arial" w:cs="Arial"/>
          <w:sz w:val="24"/>
          <w:szCs w:val="24"/>
        </w:rPr>
        <w:t xml:space="preserve"> tissue</w:t>
      </w:r>
      <w:r w:rsidR="00E32D89">
        <w:rPr>
          <w:rFonts w:ascii="Arial" w:hAnsi="Arial" w:cs="Arial"/>
          <w:sz w:val="24"/>
          <w:szCs w:val="24"/>
        </w:rPr>
        <w:t>s</w:t>
      </w:r>
      <w:r w:rsidR="007418CA">
        <w:rPr>
          <w:rFonts w:ascii="Arial" w:hAnsi="Arial" w:cs="Arial"/>
          <w:sz w:val="24"/>
          <w:szCs w:val="24"/>
        </w:rPr>
        <w:t xml:space="preserve">; </w:t>
      </w:r>
      <w:r w:rsidR="00680C39">
        <w:rPr>
          <w:rFonts w:ascii="Arial" w:hAnsi="Arial" w:cs="Arial"/>
          <w:sz w:val="24"/>
          <w:szCs w:val="24"/>
        </w:rPr>
        <w:t>especially</w:t>
      </w:r>
      <w:r w:rsidR="00E32D89">
        <w:rPr>
          <w:rFonts w:ascii="Arial" w:hAnsi="Arial" w:cs="Arial"/>
          <w:sz w:val="24"/>
          <w:szCs w:val="24"/>
        </w:rPr>
        <w:t xml:space="preserve"> studies </w:t>
      </w:r>
      <w:r w:rsidR="001164E2">
        <w:rPr>
          <w:rFonts w:ascii="Arial" w:hAnsi="Arial" w:cs="Arial"/>
          <w:sz w:val="24"/>
          <w:szCs w:val="24"/>
        </w:rPr>
        <w:t>with an inte</w:t>
      </w:r>
      <w:r w:rsidR="00E32D89">
        <w:rPr>
          <w:rFonts w:ascii="Arial" w:hAnsi="Arial" w:cs="Arial"/>
          <w:sz w:val="24"/>
          <w:szCs w:val="24"/>
        </w:rPr>
        <w:t>rest in the</w:t>
      </w:r>
      <w:r w:rsidR="00633927">
        <w:rPr>
          <w:rFonts w:ascii="Arial" w:hAnsi="Arial" w:cs="Arial"/>
          <w:sz w:val="24"/>
          <w:szCs w:val="24"/>
        </w:rPr>
        <w:t xml:space="preserve"> </w:t>
      </w:r>
      <w:r w:rsidR="00593811">
        <w:rPr>
          <w:rFonts w:ascii="Arial" w:hAnsi="Arial" w:cs="Arial"/>
          <w:sz w:val="24"/>
          <w:szCs w:val="24"/>
        </w:rPr>
        <w:t>nutritional</w:t>
      </w:r>
      <w:r w:rsidR="00E32D89">
        <w:rPr>
          <w:rFonts w:ascii="Arial" w:hAnsi="Arial" w:cs="Arial"/>
          <w:sz w:val="24"/>
          <w:szCs w:val="24"/>
        </w:rPr>
        <w:t xml:space="preserve"> value of blue crabs for human</w:t>
      </w:r>
      <w:r w:rsidR="00593811">
        <w:rPr>
          <w:rFonts w:ascii="Arial" w:hAnsi="Arial" w:cs="Arial"/>
          <w:sz w:val="24"/>
          <w:szCs w:val="24"/>
        </w:rPr>
        <w:t xml:space="preserve"> consumption</w:t>
      </w:r>
      <w:r w:rsidR="00E32D89">
        <w:rPr>
          <w:rFonts w:ascii="Arial" w:hAnsi="Arial" w:cs="Arial"/>
          <w:sz w:val="24"/>
          <w:szCs w:val="24"/>
        </w:rPr>
        <w:t xml:space="preserve"> </w:t>
      </w:r>
      <w:r w:rsidR="002621C4">
        <w:rPr>
          <w:rFonts w:ascii="Arial" w:hAnsi="Arial" w:cs="Arial"/>
          <w:sz w:val="24"/>
          <w:szCs w:val="24"/>
        </w:rPr>
        <w:t>[</w:t>
      </w:r>
      <w:r w:rsidR="00101046">
        <w:rPr>
          <w:rFonts w:ascii="Arial" w:hAnsi="Arial" w:cs="Arial"/>
          <w:sz w:val="24"/>
          <w:szCs w:val="24"/>
        </w:rPr>
        <w:t>e.g.</w:t>
      </w:r>
      <w:r w:rsidR="007418CA">
        <w:rPr>
          <w:rFonts w:ascii="Arial" w:hAnsi="Arial" w:cs="Arial"/>
          <w:sz w:val="24"/>
          <w:szCs w:val="24"/>
        </w:rPr>
        <w:t xml:space="preserve"> </w:t>
      </w:r>
      <w:r w:rsidR="002621C4">
        <w:rPr>
          <w:rFonts w:ascii="Arial" w:hAnsi="Arial" w:cs="Arial"/>
          <w:sz w:val="24"/>
          <w:szCs w:val="24"/>
        </w:rPr>
        <w:t>29-31].</w:t>
      </w:r>
    </w:p>
    <w:p w14:paraId="48EE521F" w14:textId="0CF16E22" w:rsidR="00B51DB0" w:rsidRDefault="00607106" w:rsidP="00B51DB0">
      <w:pPr>
        <w:pStyle w:val="NoSpacing"/>
        <w:spacing w:line="480" w:lineRule="auto"/>
        <w:ind w:firstLine="720"/>
        <w:rPr>
          <w:rFonts w:ascii="Arial" w:hAnsi="Arial" w:cs="Arial"/>
          <w:sz w:val="24"/>
          <w:szCs w:val="24"/>
        </w:rPr>
      </w:pPr>
      <w:r>
        <w:rPr>
          <w:rFonts w:ascii="Arial" w:hAnsi="Arial" w:cs="Arial"/>
          <w:sz w:val="24"/>
          <w:szCs w:val="24"/>
        </w:rPr>
        <w:lastRenderedPageBreak/>
        <w:t>In this study</w:t>
      </w:r>
      <w:r w:rsidR="003B04B6">
        <w:rPr>
          <w:rFonts w:ascii="Arial" w:hAnsi="Arial" w:cs="Arial"/>
          <w:sz w:val="24"/>
          <w:szCs w:val="24"/>
        </w:rPr>
        <w:t>, we estimate</w:t>
      </w:r>
      <w:r w:rsidR="009A3E34" w:rsidRPr="00592314">
        <w:rPr>
          <w:rFonts w:ascii="Arial" w:hAnsi="Arial" w:cs="Arial"/>
          <w:sz w:val="24"/>
          <w:szCs w:val="24"/>
        </w:rPr>
        <w:t xml:space="preserve"> the trophic enrichment factors for C and N stable isotopes and fatty acids </w:t>
      </w:r>
      <w:r w:rsidR="004B0F68" w:rsidRPr="00592314">
        <w:rPr>
          <w:rFonts w:ascii="Arial" w:hAnsi="Arial" w:cs="Arial"/>
          <w:sz w:val="24"/>
          <w:szCs w:val="24"/>
        </w:rPr>
        <w:t xml:space="preserve">for </w:t>
      </w:r>
      <w:r w:rsidR="004B0F68" w:rsidRPr="00592314">
        <w:rPr>
          <w:rFonts w:ascii="Arial" w:hAnsi="Arial" w:cs="Arial"/>
          <w:i/>
          <w:sz w:val="24"/>
          <w:szCs w:val="24"/>
        </w:rPr>
        <w:t>C</w:t>
      </w:r>
      <w:r w:rsidR="004B0F68">
        <w:rPr>
          <w:rFonts w:ascii="Arial" w:hAnsi="Arial" w:cs="Arial"/>
          <w:i/>
          <w:sz w:val="24"/>
          <w:szCs w:val="24"/>
        </w:rPr>
        <w:t xml:space="preserve">. </w:t>
      </w:r>
      <w:proofErr w:type="spellStart"/>
      <w:r w:rsidR="004B0F68" w:rsidRPr="00592314">
        <w:rPr>
          <w:rFonts w:ascii="Arial" w:hAnsi="Arial" w:cs="Arial"/>
          <w:i/>
          <w:sz w:val="24"/>
          <w:szCs w:val="24"/>
        </w:rPr>
        <w:t>sapidus</w:t>
      </w:r>
      <w:proofErr w:type="spellEnd"/>
      <w:r w:rsidR="004B0F68">
        <w:rPr>
          <w:rFonts w:ascii="Arial" w:hAnsi="Arial" w:cs="Arial"/>
          <w:sz w:val="24"/>
          <w:szCs w:val="24"/>
        </w:rPr>
        <w:t xml:space="preserve">. </w:t>
      </w:r>
      <w:r>
        <w:rPr>
          <w:rFonts w:ascii="Arial" w:hAnsi="Arial" w:cs="Arial"/>
          <w:sz w:val="24"/>
          <w:szCs w:val="24"/>
        </w:rPr>
        <w:t>To</w:t>
      </w:r>
      <w:r w:rsidR="004B0F68">
        <w:rPr>
          <w:rFonts w:ascii="Arial" w:hAnsi="Arial" w:cs="Arial"/>
          <w:sz w:val="24"/>
          <w:szCs w:val="24"/>
        </w:rPr>
        <w:t xml:space="preserve"> understand the effect of diet on TEFs, we measured these biomarkers </w:t>
      </w:r>
      <w:r w:rsidR="009A3E34" w:rsidRPr="00592314">
        <w:rPr>
          <w:rFonts w:ascii="Arial" w:hAnsi="Arial" w:cs="Arial"/>
          <w:sz w:val="24"/>
          <w:szCs w:val="24"/>
        </w:rPr>
        <w:t xml:space="preserve">in </w:t>
      </w:r>
      <w:r w:rsidR="004B0F68">
        <w:rPr>
          <w:rFonts w:ascii="Arial" w:hAnsi="Arial" w:cs="Arial"/>
          <w:sz w:val="24"/>
          <w:szCs w:val="24"/>
        </w:rPr>
        <w:t xml:space="preserve">crabs </w:t>
      </w:r>
      <w:r w:rsidR="009A3E34" w:rsidRPr="00592314">
        <w:rPr>
          <w:rFonts w:ascii="Arial" w:hAnsi="Arial" w:cs="Arial"/>
          <w:sz w:val="24"/>
          <w:szCs w:val="24"/>
        </w:rPr>
        <w:t>fed either hard clam (</w:t>
      </w:r>
      <w:proofErr w:type="spellStart"/>
      <w:r w:rsidR="009A3E34" w:rsidRPr="00592314">
        <w:rPr>
          <w:rFonts w:ascii="Arial" w:hAnsi="Arial" w:cs="Arial"/>
          <w:i/>
          <w:sz w:val="24"/>
          <w:szCs w:val="24"/>
        </w:rPr>
        <w:t>Mercenaria</w:t>
      </w:r>
      <w:proofErr w:type="spellEnd"/>
      <w:r w:rsidR="009A3E34" w:rsidRPr="00592314">
        <w:rPr>
          <w:rFonts w:ascii="Arial" w:hAnsi="Arial" w:cs="Arial"/>
          <w:i/>
          <w:sz w:val="24"/>
          <w:szCs w:val="24"/>
        </w:rPr>
        <w:t xml:space="preserve"> </w:t>
      </w:r>
      <w:proofErr w:type="spellStart"/>
      <w:r w:rsidR="009A3E34" w:rsidRPr="00592314">
        <w:rPr>
          <w:rFonts w:ascii="Arial" w:hAnsi="Arial" w:cs="Arial"/>
          <w:i/>
          <w:sz w:val="24"/>
          <w:szCs w:val="24"/>
        </w:rPr>
        <w:t>mercenaria</w:t>
      </w:r>
      <w:proofErr w:type="spellEnd"/>
      <w:r w:rsidR="009A3E34" w:rsidRPr="00592314">
        <w:rPr>
          <w:rFonts w:ascii="Arial" w:hAnsi="Arial" w:cs="Arial"/>
          <w:sz w:val="24"/>
          <w:szCs w:val="24"/>
        </w:rPr>
        <w:t>) or black sea bass (</w:t>
      </w:r>
      <w:proofErr w:type="spellStart"/>
      <w:r w:rsidR="009A3E34" w:rsidRPr="00592314">
        <w:rPr>
          <w:rFonts w:ascii="Arial" w:hAnsi="Arial" w:cs="Arial"/>
          <w:i/>
          <w:sz w:val="24"/>
          <w:szCs w:val="24"/>
        </w:rPr>
        <w:t>Centropristis</w:t>
      </w:r>
      <w:proofErr w:type="spellEnd"/>
      <w:r w:rsidR="009A3E34" w:rsidRPr="00592314">
        <w:rPr>
          <w:rFonts w:ascii="Arial" w:hAnsi="Arial" w:cs="Arial"/>
          <w:i/>
          <w:sz w:val="24"/>
          <w:szCs w:val="24"/>
        </w:rPr>
        <w:t xml:space="preserve"> </w:t>
      </w:r>
      <w:proofErr w:type="spellStart"/>
      <w:r w:rsidR="009A3E34" w:rsidRPr="00592314">
        <w:rPr>
          <w:rFonts w:ascii="Arial" w:hAnsi="Arial" w:cs="Arial"/>
          <w:i/>
          <w:sz w:val="24"/>
          <w:szCs w:val="24"/>
        </w:rPr>
        <w:t>striata</w:t>
      </w:r>
      <w:proofErr w:type="spellEnd"/>
      <w:r w:rsidR="009A3E34" w:rsidRPr="00592314">
        <w:rPr>
          <w:rFonts w:ascii="Arial" w:hAnsi="Arial" w:cs="Arial"/>
          <w:sz w:val="24"/>
          <w:szCs w:val="24"/>
        </w:rPr>
        <w:t>)</w:t>
      </w:r>
      <w:r w:rsidR="00A53829">
        <w:rPr>
          <w:rFonts w:ascii="Arial" w:hAnsi="Arial" w:cs="Arial"/>
          <w:sz w:val="24"/>
          <w:szCs w:val="24"/>
        </w:rPr>
        <w:t xml:space="preserve"> for 12 weeks in the lab</w:t>
      </w:r>
      <w:r w:rsidR="004B0F68">
        <w:rPr>
          <w:rFonts w:ascii="Arial" w:hAnsi="Arial" w:cs="Arial"/>
          <w:sz w:val="24"/>
          <w:szCs w:val="24"/>
        </w:rPr>
        <w:t>oratory</w:t>
      </w:r>
      <w:r w:rsidR="00A53829">
        <w:rPr>
          <w:rFonts w:ascii="Arial" w:hAnsi="Arial" w:cs="Arial"/>
          <w:sz w:val="24"/>
          <w:szCs w:val="24"/>
        </w:rPr>
        <w:t xml:space="preserve">. </w:t>
      </w:r>
      <w:r>
        <w:rPr>
          <w:rFonts w:ascii="Arial" w:hAnsi="Arial" w:cs="Arial"/>
          <w:sz w:val="24"/>
          <w:szCs w:val="24"/>
        </w:rPr>
        <w:t xml:space="preserve">We measured these biomarkers in both the </w:t>
      </w:r>
      <w:r w:rsidRPr="00592314">
        <w:rPr>
          <w:rFonts w:ascii="Arial" w:hAnsi="Arial" w:cs="Arial"/>
          <w:sz w:val="24"/>
          <w:szCs w:val="24"/>
        </w:rPr>
        <w:t xml:space="preserve">hepatopancreas and claw muscle </w:t>
      </w:r>
      <w:r>
        <w:rPr>
          <w:rFonts w:ascii="Arial" w:hAnsi="Arial" w:cs="Arial"/>
          <w:sz w:val="24"/>
          <w:szCs w:val="24"/>
        </w:rPr>
        <w:t xml:space="preserve">of crabs to understand whether TEFs differ according to tissue type. </w:t>
      </w:r>
      <w:proofErr w:type="gramStart"/>
      <w:r>
        <w:rPr>
          <w:rFonts w:ascii="Arial" w:hAnsi="Arial" w:cs="Arial"/>
          <w:sz w:val="24"/>
          <w:szCs w:val="24"/>
        </w:rPr>
        <w:t>In particular, these</w:t>
      </w:r>
      <w:proofErr w:type="gramEnd"/>
      <w:r>
        <w:rPr>
          <w:rFonts w:ascii="Arial" w:hAnsi="Arial" w:cs="Arial"/>
          <w:sz w:val="24"/>
          <w:szCs w:val="24"/>
        </w:rPr>
        <w:t xml:space="preserve"> two tissues may have different turnover rates.  </w:t>
      </w:r>
      <w:r w:rsidR="00B51DB0">
        <w:rPr>
          <w:rFonts w:ascii="Arial" w:hAnsi="Arial" w:cs="Arial"/>
          <w:sz w:val="24"/>
          <w:szCs w:val="24"/>
        </w:rPr>
        <w:t xml:space="preserve">In endotherms such as mammals and birds, more metabolically active tissues (i.e., liver) frequently have faster turnover than muscle </w:t>
      </w:r>
      <w:r w:rsidR="002621C4">
        <w:rPr>
          <w:rFonts w:ascii="Arial" w:hAnsi="Arial" w:cs="Arial"/>
          <w:sz w:val="24"/>
          <w:szCs w:val="24"/>
        </w:rPr>
        <w:t>[32-33]</w:t>
      </w:r>
      <w:r w:rsidR="00B51DB0">
        <w:rPr>
          <w:rFonts w:ascii="Arial" w:hAnsi="Arial" w:cs="Arial"/>
          <w:sz w:val="24"/>
          <w:szCs w:val="24"/>
        </w:rPr>
        <w:t xml:space="preserve">. </w:t>
      </w:r>
      <w:r w:rsidR="00DA5ECA">
        <w:rPr>
          <w:rFonts w:ascii="Arial" w:hAnsi="Arial" w:cs="Arial"/>
          <w:sz w:val="24"/>
          <w:szCs w:val="24"/>
        </w:rPr>
        <w:t xml:space="preserve">On the other hand, </w:t>
      </w:r>
      <w:r w:rsidR="00B51DB0">
        <w:rPr>
          <w:rFonts w:ascii="Arial" w:hAnsi="Arial" w:cs="Arial"/>
          <w:sz w:val="24"/>
          <w:szCs w:val="24"/>
        </w:rPr>
        <w:t xml:space="preserve">evidence for tissue-specific turnover rates </w:t>
      </w:r>
      <w:r w:rsidR="00DA5ECA">
        <w:rPr>
          <w:rFonts w:ascii="Arial" w:hAnsi="Arial" w:cs="Arial"/>
          <w:sz w:val="24"/>
          <w:szCs w:val="24"/>
        </w:rPr>
        <w:t xml:space="preserve">in ectotherms such as fish </w:t>
      </w:r>
      <w:r w:rsidR="00B51DB0">
        <w:rPr>
          <w:rFonts w:ascii="Arial" w:hAnsi="Arial" w:cs="Arial"/>
          <w:sz w:val="24"/>
          <w:szCs w:val="24"/>
        </w:rPr>
        <w:t xml:space="preserve">is mixed </w:t>
      </w:r>
      <w:r w:rsidR="002621C4">
        <w:rPr>
          <w:rFonts w:ascii="Arial" w:hAnsi="Arial" w:cs="Arial"/>
          <w:sz w:val="24"/>
          <w:szCs w:val="24"/>
        </w:rPr>
        <w:t>[34-35].</w:t>
      </w:r>
    </w:p>
    <w:p w14:paraId="79D14700" w14:textId="77777777" w:rsidR="009A3E34" w:rsidRPr="00592314" w:rsidRDefault="00B51DB0" w:rsidP="00B51DB0">
      <w:pPr>
        <w:pStyle w:val="NoSpacing"/>
        <w:spacing w:line="480" w:lineRule="auto"/>
        <w:ind w:firstLine="720"/>
        <w:rPr>
          <w:rFonts w:ascii="Arial" w:hAnsi="Arial" w:cs="Arial"/>
          <w:sz w:val="24"/>
          <w:szCs w:val="24"/>
        </w:rPr>
      </w:pPr>
      <w:r>
        <w:rPr>
          <w:rFonts w:ascii="Arial" w:hAnsi="Arial" w:cs="Arial"/>
          <w:sz w:val="24"/>
          <w:szCs w:val="24"/>
        </w:rPr>
        <w:t xml:space="preserve"> </w:t>
      </w:r>
    </w:p>
    <w:p w14:paraId="6C9DBFBC" w14:textId="77777777" w:rsidR="001A06A6" w:rsidRPr="00502E15" w:rsidRDefault="002175AD" w:rsidP="008E0C41">
      <w:pPr>
        <w:pStyle w:val="NoSpacing"/>
        <w:spacing w:line="480" w:lineRule="auto"/>
        <w:rPr>
          <w:rFonts w:ascii="Arial" w:hAnsi="Arial" w:cs="Arial"/>
          <w:b/>
          <w:sz w:val="36"/>
          <w:szCs w:val="24"/>
        </w:rPr>
      </w:pPr>
      <w:r w:rsidRPr="00502E15">
        <w:rPr>
          <w:rFonts w:ascii="Arial" w:hAnsi="Arial" w:cs="Arial"/>
          <w:b/>
          <w:sz w:val="36"/>
          <w:szCs w:val="24"/>
        </w:rPr>
        <w:t>Methods</w:t>
      </w:r>
    </w:p>
    <w:p w14:paraId="7AD18F7F" w14:textId="77777777" w:rsidR="007A1F22" w:rsidRPr="00C31EED" w:rsidRDefault="001A06A6" w:rsidP="008E0C41">
      <w:pPr>
        <w:pStyle w:val="NoSpacing"/>
        <w:spacing w:line="480" w:lineRule="auto"/>
        <w:rPr>
          <w:rFonts w:ascii="Arial" w:hAnsi="Arial" w:cs="Arial"/>
          <w:b/>
          <w:sz w:val="32"/>
          <w:szCs w:val="32"/>
        </w:rPr>
      </w:pPr>
      <w:r w:rsidRPr="00C31EED">
        <w:rPr>
          <w:rFonts w:ascii="Arial" w:hAnsi="Arial" w:cs="Arial"/>
          <w:b/>
          <w:sz w:val="32"/>
          <w:szCs w:val="32"/>
        </w:rPr>
        <w:t xml:space="preserve">Crab </w:t>
      </w:r>
      <w:r w:rsidR="00C54134" w:rsidRPr="00C31EED">
        <w:rPr>
          <w:rFonts w:ascii="Arial" w:hAnsi="Arial" w:cs="Arial"/>
          <w:b/>
          <w:sz w:val="32"/>
          <w:szCs w:val="32"/>
        </w:rPr>
        <w:t>c</w:t>
      </w:r>
      <w:r w:rsidRPr="00C31EED">
        <w:rPr>
          <w:rFonts w:ascii="Arial" w:hAnsi="Arial" w:cs="Arial"/>
          <w:b/>
          <w:sz w:val="32"/>
          <w:szCs w:val="32"/>
        </w:rPr>
        <w:t xml:space="preserve">ollection </w:t>
      </w:r>
    </w:p>
    <w:p w14:paraId="547AF33F" w14:textId="3EFD720A" w:rsidR="00603881" w:rsidRPr="007A1F22" w:rsidRDefault="00603881" w:rsidP="00900FE9">
      <w:pPr>
        <w:pStyle w:val="NoSpacing"/>
        <w:spacing w:line="480" w:lineRule="auto"/>
        <w:ind w:firstLine="720"/>
        <w:rPr>
          <w:rFonts w:ascii="Arial" w:hAnsi="Arial" w:cs="Arial"/>
          <w:i/>
          <w:sz w:val="24"/>
          <w:szCs w:val="24"/>
        </w:rPr>
      </w:pPr>
      <w:r>
        <w:rPr>
          <w:rFonts w:ascii="Arial" w:hAnsi="Arial" w:cs="Arial"/>
          <w:sz w:val="24"/>
          <w:szCs w:val="24"/>
        </w:rPr>
        <w:t xml:space="preserve">Blue crabs were collected by seining and crab traps in the vicinity of the Rutgers Marine Field Station (Tuckerton, New Jersey; </w:t>
      </w:r>
      <w:r w:rsidRPr="00603881">
        <w:rPr>
          <w:rFonts w:ascii="Arial" w:hAnsi="Arial" w:cs="Arial"/>
          <w:sz w:val="24"/>
          <w:szCs w:val="24"/>
        </w:rPr>
        <w:t>39.50</w:t>
      </w:r>
      <w:r w:rsidR="0084392F">
        <w:rPr>
          <w:rFonts w:ascii="Arial" w:hAnsi="Arial" w:cs="Arial"/>
          <w:sz w:val="24"/>
          <w:szCs w:val="24"/>
        </w:rPr>
        <w:t>9</w:t>
      </w:r>
      <w:r w:rsidRPr="00603881">
        <w:rPr>
          <w:rFonts w:ascii="Arial" w:hAnsi="Arial" w:cs="Arial"/>
          <w:sz w:val="24"/>
          <w:szCs w:val="24"/>
        </w:rPr>
        <w:t>, -74.324</w:t>
      </w:r>
      <w:r w:rsidR="00633927">
        <w:rPr>
          <w:rFonts w:ascii="Arial" w:hAnsi="Arial" w:cs="Arial"/>
          <w:sz w:val="24"/>
          <w:szCs w:val="24"/>
        </w:rPr>
        <w:t xml:space="preserve">) in </w:t>
      </w:r>
      <w:r>
        <w:rPr>
          <w:rFonts w:ascii="Arial" w:hAnsi="Arial" w:cs="Arial"/>
          <w:sz w:val="24"/>
          <w:szCs w:val="24"/>
        </w:rPr>
        <w:t>July</w:t>
      </w:r>
      <w:r w:rsidR="00F864AF">
        <w:rPr>
          <w:rFonts w:ascii="Arial" w:hAnsi="Arial" w:cs="Arial"/>
          <w:sz w:val="24"/>
          <w:szCs w:val="24"/>
        </w:rPr>
        <w:t xml:space="preserve"> 2015</w:t>
      </w:r>
      <w:r>
        <w:rPr>
          <w:rFonts w:ascii="Arial" w:hAnsi="Arial" w:cs="Arial"/>
          <w:sz w:val="24"/>
          <w:szCs w:val="24"/>
        </w:rPr>
        <w:t xml:space="preserve">. Both male and </w:t>
      </w:r>
      <w:r w:rsidRPr="003D670E">
        <w:rPr>
          <w:rFonts w:ascii="Arial" w:hAnsi="Arial" w:cs="Arial"/>
          <w:sz w:val="24"/>
          <w:szCs w:val="24"/>
        </w:rPr>
        <w:t xml:space="preserve">female crabs (n = 87) were used in the experiment and had an average </w:t>
      </w:r>
      <w:r w:rsidR="001A06A6" w:rsidRPr="003D670E">
        <w:rPr>
          <w:rFonts w:ascii="Arial" w:hAnsi="Arial" w:cs="Arial"/>
          <w:sz w:val="24"/>
          <w:szCs w:val="24"/>
        </w:rPr>
        <w:t xml:space="preserve">initial </w:t>
      </w:r>
      <w:r w:rsidRPr="003D670E">
        <w:rPr>
          <w:rFonts w:ascii="Arial" w:hAnsi="Arial" w:cs="Arial"/>
          <w:sz w:val="24"/>
          <w:szCs w:val="24"/>
        </w:rPr>
        <w:t>carapace width of 62.03 mm (</w:t>
      </w:r>
      <w:r w:rsidR="00E102FA" w:rsidRPr="003D670E">
        <w:rPr>
          <w:rFonts w:ascii="Arial" w:hAnsi="Arial" w:cs="Arial"/>
          <w:sz w:val="24"/>
          <w:szCs w:val="24"/>
        </w:rPr>
        <w:t xml:space="preserve">min = </w:t>
      </w:r>
      <w:r w:rsidR="003D670E" w:rsidRPr="003D670E">
        <w:rPr>
          <w:rFonts w:ascii="Arial" w:hAnsi="Arial" w:cs="Arial"/>
          <w:sz w:val="24"/>
          <w:szCs w:val="24"/>
        </w:rPr>
        <w:t>27.39</w:t>
      </w:r>
      <w:r w:rsidR="00E102FA" w:rsidRPr="003D670E">
        <w:rPr>
          <w:rFonts w:ascii="Arial" w:hAnsi="Arial" w:cs="Arial"/>
          <w:sz w:val="24"/>
          <w:szCs w:val="24"/>
        </w:rPr>
        <w:t xml:space="preserve"> mm, max = </w:t>
      </w:r>
      <w:r w:rsidR="003D670E" w:rsidRPr="003D670E">
        <w:rPr>
          <w:rFonts w:ascii="Arial" w:hAnsi="Arial" w:cs="Arial"/>
          <w:sz w:val="24"/>
          <w:szCs w:val="24"/>
        </w:rPr>
        <w:t xml:space="preserve">106.43 </w:t>
      </w:r>
      <w:r w:rsidR="00E102FA" w:rsidRPr="003D670E">
        <w:rPr>
          <w:rFonts w:ascii="Arial" w:hAnsi="Arial" w:cs="Arial"/>
          <w:sz w:val="24"/>
          <w:szCs w:val="24"/>
        </w:rPr>
        <w:t>mm</w:t>
      </w:r>
      <w:r w:rsidRPr="003D670E">
        <w:rPr>
          <w:rFonts w:ascii="Arial" w:hAnsi="Arial" w:cs="Arial"/>
          <w:sz w:val="24"/>
          <w:szCs w:val="24"/>
        </w:rPr>
        <w:t>) and an average</w:t>
      </w:r>
      <w:r w:rsidR="001A06A6" w:rsidRPr="003D670E">
        <w:rPr>
          <w:rFonts w:ascii="Arial" w:hAnsi="Arial" w:cs="Arial"/>
          <w:sz w:val="24"/>
          <w:szCs w:val="24"/>
        </w:rPr>
        <w:t xml:space="preserve"> initial</w:t>
      </w:r>
      <w:r w:rsidRPr="003D670E">
        <w:rPr>
          <w:rFonts w:ascii="Arial" w:hAnsi="Arial" w:cs="Arial"/>
          <w:sz w:val="24"/>
          <w:szCs w:val="24"/>
        </w:rPr>
        <w:t xml:space="preserve"> damp mass of 26.14 g (</w:t>
      </w:r>
      <w:r w:rsidR="00E102FA" w:rsidRPr="003D670E">
        <w:rPr>
          <w:rFonts w:ascii="Arial" w:hAnsi="Arial" w:cs="Arial"/>
          <w:sz w:val="24"/>
          <w:szCs w:val="24"/>
        </w:rPr>
        <w:t xml:space="preserve">min = </w:t>
      </w:r>
      <w:r w:rsidR="003D670E" w:rsidRPr="003D670E">
        <w:rPr>
          <w:rFonts w:ascii="Arial" w:hAnsi="Arial" w:cs="Arial"/>
          <w:sz w:val="24"/>
          <w:szCs w:val="24"/>
        </w:rPr>
        <w:t>1.38</w:t>
      </w:r>
      <w:r w:rsidR="00E102FA" w:rsidRPr="003D670E">
        <w:rPr>
          <w:rFonts w:ascii="Arial" w:hAnsi="Arial" w:cs="Arial"/>
          <w:sz w:val="24"/>
          <w:szCs w:val="24"/>
        </w:rPr>
        <w:t xml:space="preserve"> g, max</w:t>
      </w:r>
      <w:r w:rsidR="00E102FA">
        <w:rPr>
          <w:rFonts w:ascii="Arial" w:hAnsi="Arial" w:cs="Arial"/>
          <w:sz w:val="24"/>
          <w:szCs w:val="24"/>
        </w:rPr>
        <w:t xml:space="preserve"> = </w:t>
      </w:r>
      <w:r w:rsidR="003D670E">
        <w:rPr>
          <w:rFonts w:ascii="Arial" w:hAnsi="Arial" w:cs="Arial"/>
          <w:sz w:val="24"/>
          <w:szCs w:val="24"/>
        </w:rPr>
        <w:t>84.4</w:t>
      </w:r>
      <w:r w:rsidR="00E102FA">
        <w:rPr>
          <w:rFonts w:ascii="Arial" w:hAnsi="Arial" w:cs="Arial"/>
          <w:sz w:val="24"/>
          <w:szCs w:val="24"/>
        </w:rPr>
        <w:t xml:space="preserve"> g</w:t>
      </w:r>
      <w:r>
        <w:rPr>
          <w:rFonts w:ascii="Arial" w:hAnsi="Arial" w:cs="Arial"/>
          <w:sz w:val="24"/>
          <w:szCs w:val="24"/>
        </w:rPr>
        <w:t>).</w:t>
      </w:r>
      <w:r w:rsidR="001A06A6">
        <w:rPr>
          <w:rFonts w:ascii="Arial" w:hAnsi="Arial" w:cs="Arial"/>
          <w:sz w:val="24"/>
          <w:szCs w:val="24"/>
        </w:rPr>
        <w:t xml:space="preserve"> </w:t>
      </w:r>
      <w:r w:rsidR="006B077C">
        <w:rPr>
          <w:rFonts w:ascii="Arial" w:hAnsi="Arial" w:cs="Arial"/>
          <w:sz w:val="24"/>
          <w:szCs w:val="24"/>
        </w:rPr>
        <w:t>An addition</w:t>
      </w:r>
      <w:r w:rsidR="003D670E">
        <w:rPr>
          <w:rFonts w:ascii="Arial" w:hAnsi="Arial" w:cs="Arial"/>
          <w:sz w:val="24"/>
          <w:szCs w:val="24"/>
        </w:rPr>
        <w:t>al</w:t>
      </w:r>
      <w:r w:rsidR="006B077C">
        <w:rPr>
          <w:rFonts w:ascii="Arial" w:hAnsi="Arial" w:cs="Arial"/>
          <w:sz w:val="24"/>
          <w:szCs w:val="24"/>
        </w:rPr>
        <w:t xml:space="preserve"> </w:t>
      </w:r>
      <w:r w:rsidR="00C66C43">
        <w:rPr>
          <w:rFonts w:ascii="Arial" w:hAnsi="Arial" w:cs="Arial"/>
          <w:sz w:val="24"/>
          <w:szCs w:val="24"/>
        </w:rPr>
        <w:t>22</w:t>
      </w:r>
      <w:r w:rsidR="006B077C">
        <w:rPr>
          <w:rFonts w:ascii="Arial" w:hAnsi="Arial" w:cs="Arial"/>
          <w:sz w:val="24"/>
          <w:szCs w:val="24"/>
        </w:rPr>
        <w:t xml:space="preserve"> crabs were collected to provide initial stable isotope and fatty acid values. </w:t>
      </w:r>
    </w:p>
    <w:p w14:paraId="0BD29853" w14:textId="77777777" w:rsidR="00603881" w:rsidRDefault="00603881" w:rsidP="008E0C41">
      <w:pPr>
        <w:pStyle w:val="NoSpacing"/>
        <w:spacing w:line="480" w:lineRule="auto"/>
        <w:rPr>
          <w:rFonts w:ascii="Arial" w:hAnsi="Arial" w:cs="Arial"/>
          <w:sz w:val="24"/>
          <w:szCs w:val="24"/>
        </w:rPr>
      </w:pPr>
    </w:p>
    <w:p w14:paraId="292A52DD" w14:textId="77777777" w:rsidR="001A06A6" w:rsidRPr="00C31EED" w:rsidRDefault="001A06A6" w:rsidP="008E0C41">
      <w:pPr>
        <w:pStyle w:val="NoSpacing"/>
        <w:spacing w:line="480" w:lineRule="auto"/>
        <w:rPr>
          <w:rFonts w:ascii="Arial" w:hAnsi="Arial" w:cs="Arial"/>
          <w:b/>
          <w:sz w:val="32"/>
          <w:szCs w:val="32"/>
        </w:rPr>
      </w:pPr>
      <w:r w:rsidRPr="00C31EED">
        <w:rPr>
          <w:rFonts w:ascii="Arial" w:hAnsi="Arial" w:cs="Arial"/>
          <w:b/>
          <w:sz w:val="32"/>
          <w:szCs w:val="32"/>
        </w:rPr>
        <w:t xml:space="preserve">Diet </w:t>
      </w:r>
      <w:r w:rsidR="00C54134" w:rsidRPr="00C31EED">
        <w:rPr>
          <w:rFonts w:ascii="Arial" w:hAnsi="Arial" w:cs="Arial"/>
          <w:b/>
          <w:sz w:val="32"/>
          <w:szCs w:val="32"/>
        </w:rPr>
        <w:t>i</w:t>
      </w:r>
      <w:r w:rsidRPr="00C31EED">
        <w:rPr>
          <w:rFonts w:ascii="Arial" w:hAnsi="Arial" w:cs="Arial"/>
          <w:b/>
          <w:sz w:val="32"/>
          <w:szCs w:val="32"/>
        </w:rPr>
        <w:t>tems</w:t>
      </w:r>
    </w:p>
    <w:p w14:paraId="57B9B04A" w14:textId="2AEDD9A7" w:rsidR="00603881" w:rsidRPr="00592314" w:rsidRDefault="00603881" w:rsidP="00900FE9">
      <w:pPr>
        <w:pStyle w:val="NoSpacing"/>
        <w:spacing w:line="480" w:lineRule="auto"/>
        <w:ind w:firstLine="720"/>
        <w:rPr>
          <w:rFonts w:ascii="Arial" w:hAnsi="Arial" w:cs="Arial"/>
          <w:sz w:val="24"/>
          <w:szCs w:val="24"/>
        </w:rPr>
      </w:pPr>
      <w:r>
        <w:rPr>
          <w:rFonts w:ascii="Arial" w:hAnsi="Arial" w:cs="Arial"/>
          <w:sz w:val="24"/>
          <w:szCs w:val="24"/>
        </w:rPr>
        <w:lastRenderedPageBreak/>
        <w:t>Crabs were fed</w:t>
      </w:r>
      <w:r w:rsidR="001A06A6">
        <w:rPr>
          <w:rFonts w:ascii="Arial" w:hAnsi="Arial" w:cs="Arial"/>
          <w:sz w:val="24"/>
          <w:szCs w:val="24"/>
        </w:rPr>
        <w:t xml:space="preserve"> </w:t>
      </w:r>
      <w:r>
        <w:rPr>
          <w:rFonts w:ascii="Arial" w:hAnsi="Arial" w:cs="Arial"/>
          <w:sz w:val="24"/>
          <w:szCs w:val="24"/>
        </w:rPr>
        <w:t>either hard c</w:t>
      </w:r>
      <w:r w:rsidR="001A06A6">
        <w:rPr>
          <w:rFonts w:ascii="Arial" w:hAnsi="Arial" w:cs="Arial"/>
          <w:sz w:val="24"/>
          <w:szCs w:val="24"/>
        </w:rPr>
        <w:t>l</w:t>
      </w:r>
      <w:r>
        <w:rPr>
          <w:rFonts w:ascii="Arial" w:hAnsi="Arial" w:cs="Arial"/>
          <w:sz w:val="24"/>
          <w:szCs w:val="24"/>
        </w:rPr>
        <w:t>ams (</w:t>
      </w:r>
      <w:proofErr w:type="spellStart"/>
      <w:r>
        <w:rPr>
          <w:rFonts w:ascii="Arial" w:hAnsi="Arial" w:cs="Arial"/>
          <w:i/>
          <w:sz w:val="24"/>
          <w:szCs w:val="24"/>
        </w:rPr>
        <w:t>Mercenaria</w:t>
      </w:r>
      <w:proofErr w:type="spellEnd"/>
      <w:r>
        <w:rPr>
          <w:rFonts w:ascii="Arial" w:hAnsi="Arial" w:cs="Arial"/>
          <w:i/>
          <w:sz w:val="24"/>
          <w:szCs w:val="24"/>
        </w:rPr>
        <w:t xml:space="preserve"> </w:t>
      </w:r>
      <w:proofErr w:type="spellStart"/>
      <w:r>
        <w:rPr>
          <w:rFonts w:ascii="Arial" w:hAnsi="Arial" w:cs="Arial"/>
          <w:i/>
          <w:sz w:val="24"/>
          <w:szCs w:val="24"/>
        </w:rPr>
        <w:t>mercenaria</w:t>
      </w:r>
      <w:proofErr w:type="spellEnd"/>
      <w:r>
        <w:rPr>
          <w:rFonts w:ascii="Arial" w:hAnsi="Arial" w:cs="Arial"/>
          <w:sz w:val="24"/>
          <w:szCs w:val="24"/>
        </w:rPr>
        <w:t xml:space="preserve">) or black sea bass </w:t>
      </w:r>
      <w:r w:rsidRPr="00592314">
        <w:rPr>
          <w:rFonts w:ascii="Arial" w:hAnsi="Arial" w:cs="Arial"/>
          <w:sz w:val="24"/>
          <w:szCs w:val="24"/>
        </w:rPr>
        <w:t>(</w:t>
      </w:r>
      <w:proofErr w:type="spellStart"/>
      <w:r w:rsidRPr="00592314">
        <w:rPr>
          <w:rFonts w:ascii="Arial" w:hAnsi="Arial" w:cs="Arial"/>
          <w:i/>
          <w:sz w:val="24"/>
          <w:szCs w:val="24"/>
        </w:rPr>
        <w:t>Centropristis</w:t>
      </w:r>
      <w:proofErr w:type="spellEnd"/>
      <w:r w:rsidRPr="00592314">
        <w:rPr>
          <w:rFonts w:ascii="Arial" w:hAnsi="Arial" w:cs="Arial"/>
          <w:i/>
          <w:sz w:val="24"/>
          <w:szCs w:val="24"/>
        </w:rPr>
        <w:t xml:space="preserve"> </w:t>
      </w:r>
      <w:proofErr w:type="spellStart"/>
      <w:r w:rsidRPr="00592314">
        <w:rPr>
          <w:rFonts w:ascii="Arial" w:hAnsi="Arial" w:cs="Arial"/>
          <w:i/>
          <w:sz w:val="24"/>
          <w:szCs w:val="24"/>
        </w:rPr>
        <w:t>striata</w:t>
      </w:r>
      <w:proofErr w:type="spellEnd"/>
      <w:r w:rsidRPr="00592314">
        <w:rPr>
          <w:rFonts w:ascii="Arial" w:hAnsi="Arial" w:cs="Arial"/>
          <w:sz w:val="24"/>
          <w:szCs w:val="24"/>
        </w:rPr>
        <w:t>)</w:t>
      </w:r>
      <w:r w:rsidR="00A2162F">
        <w:rPr>
          <w:rFonts w:ascii="Arial" w:hAnsi="Arial" w:cs="Arial"/>
          <w:sz w:val="24"/>
          <w:szCs w:val="24"/>
        </w:rPr>
        <w:t xml:space="preserve"> daily</w:t>
      </w:r>
      <w:r>
        <w:rPr>
          <w:rFonts w:ascii="Arial" w:hAnsi="Arial" w:cs="Arial"/>
          <w:sz w:val="24"/>
          <w:szCs w:val="24"/>
        </w:rPr>
        <w:t xml:space="preserve">. Both diet items came from the </w:t>
      </w:r>
      <w:r w:rsidR="00F864AF">
        <w:rPr>
          <w:rFonts w:ascii="Arial" w:hAnsi="Arial" w:cs="Arial"/>
          <w:sz w:val="24"/>
          <w:szCs w:val="24"/>
        </w:rPr>
        <w:t>area</w:t>
      </w:r>
      <w:r>
        <w:rPr>
          <w:rFonts w:ascii="Arial" w:hAnsi="Arial" w:cs="Arial"/>
          <w:sz w:val="24"/>
          <w:szCs w:val="24"/>
        </w:rPr>
        <w:t xml:space="preserve"> where the crabs were collected. Freshly caught and shucked </w:t>
      </w:r>
      <w:r w:rsidR="00A51FD4">
        <w:rPr>
          <w:rFonts w:ascii="Arial" w:hAnsi="Arial" w:cs="Arial"/>
          <w:sz w:val="24"/>
          <w:szCs w:val="24"/>
        </w:rPr>
        <w:t>c</w:t>
      </w:r>
      <w:r w:rsidR="00B55AB0" w:rsidRPr="00592314">
        <w:rPr>
          <w:rFonts w:ascii="Arial" w:hAnsi="Arial" w:cs="Arial"/>
          <w:sz w:val="24"/>
          <w:szCs w:val="24"/>
        </w:rPr>
        <w:t>lam</w:t>
      </w:r>
      <w:r>
        <w:rPr>
          <w:rFonts w:ascii="Arial" w:hAnsi="Arial" w:cs="Arial"/>
          <w:sz w:val="24"/>
          <w:szCs w:val="24"/>
        </w:rPr>
        <w:t xml:space="preserve">s </w:t>
      </w:r>
      <w:r w:rsidR="00A51FD4">
        <w:rPr>
          <w:rFonts w:ascii="Arial" w:hAnsi="Arial" w:cs="Arial"/>
          <w:sz w:val="24"/>
          <w:szCs w:val="24"/>
        </w:rPr>
        <w:t xml:space="preserve">caught in </w:t>
      </w:r>
      <w:r w:rsidR="001F24A2" w:rsidRPr="00592314">
        <w:rPr>
          <w:rFonts w:ascii="Arial" w:hAnsi="Arial" w:cs="Arial"/>
          <w:sz w:val="24"/>
          <w:szCs w:val="24"/>
        </w:rPr>
        <w:t>Barnegat Bay</w:t>
      </w:r>
      <w:r w:rsidR="00A51FD4">
        <w:rPr>
          <w:rFonts w:ascii="Arial" w:hAnsi="Arial" w:cs="Arial"/>
          <w:sz w:val="24"/>
          <w:szCs w:val="24"/>
        </w:rPr>
        <w:t>, N</w:t>
      </w:r>
      <w:r>
        <w:rPr>
          <w:rFonts w:ascii="Arial" w:hAnsi="Arial" w:cs="Arial"/>
          <w:sz w:val="24"/>
          <w:szCs w:val="24"/>
        </w:rPr>
        <w:t xml:space="preserve">ew </w:t>
      </w:r>
      <w:r w:rsidR="00A51FD4">
        <w:rPr>
          <w:rFonts w:ascii="Arial" w:hAnsi="Arial" w:cs="Arial"/>
          <w:sz w:val="24"/>
          <w:szCs w:val="24"/>
        </w:rPr>
        <w:t>J</w:t>
      </w:r>
      <w:r>
        <w:rPr>
          <w:rFonts w:ascii="Arial" w:hAnsi="Arial" w:cs="Arial"/>
          <w:sz w:val="24"/>
          <w:szCs w:val="24"/>
        </w:rPr>
        <w:t>ersey</w:t>
      </w:r>
      <w:r w:rsidR="00A51FD4">
        <w:rPr>
          <w:rFonts w:ascii="Arial" w:hAnsi="Arial" w:cs="Arial"/>
          <w:sz w:val="24"/>
          <w:szCs w:val="24"/>
        </w:rPr>
        <w:t xml:space="preserve"> were purchased from a local bait shop. </w:t>
      </w:r>
      <w:r w:rsidR="004B6EDC">
        <w:rPr>
          <w:rFonts w:ascii="Arial" w:hAnsi="Arial" w:cs="Arial"/>
          <w:sz w:val="24"/>
          <w:szCs w:val="24"/>
        </w:rPr>
        <w:t>Fish</w:t>
      </w:r>
      <w:r>
        <w:rPr>
          <w:rFonts w:ascii="Arial" w:hAnsi="Arial" w:cs="Arial"/>
          <w:sz w:val="24"/>
          <w:szCs w:val="24"/>
        </w:rPr>
        <w:t xml:space="preserve"> were collected between 2011 and 2013 from wrecks and reefs within approximately 30 km of Little Egg Inlet (</w:t>
      </w:r>
      <w:r w:rsidRPr="00A51FD4">
        <w:rPr>
          <w:rFonts w:ascii="Arial" w:hAnsi="Arial" w:cs="Arial"/>
          <w:sz w:val="24"/>
          <w:szCs w:val="24"/>
        </w:rPr>
        <w:t>39.499129, -74.305078</w:t>
      </w:r>
      <w:r>
        <w:rPr>
          <w:rFonts w:ascii="Arial" w:hAnsi="Arial" w:cs="Arial"/>
          <w:sz w:val="24"/>
          <w:szCs w:val="24"/>
        </w:rPr>
        <w:t>)</w:t>
      </w:r>
      <w:r w:rsidR="00F864AF">
        <w:rPr>
          <w:rFonts w:ascii="Arial" w:hAnsi="Arial" w:cs="Arial"/>
          <w:sz w:val="24"/>
          <w:szCs w:val="24"/>
        </w:rPr>
        <w:t xml:space="preserve"> and stored at -20 °C</w:t>
      </w:r>
      <w:r>
        <w:rPr>
          <w:rFonts w:ascii="Arial" w:hAnsi="Arial" w:cs="Arial"/>
          <w:sz w:val="24"/>
          <w:szCs w:val="24"/>
        </w:rPr>
        <w:t xml:space="preserve">. </w:t>
      </w:r>
      <w:r w:rsidRPr="00592314">
        <w:rPr>
          <w:rFonts w:ascii="Arial" w:hAnsi="Arial" w:cs="Arial"/>
          <w:sz w:val="24"/>
          <w:szCs w:val="24"/>
        </w:rPr>
        <w:t xml:space="preserve">Although </w:t>
      </w:r>
      <w:r>
        <w:rPr>
          <w:rFonts w:ascii="Arial" w:hAnsi="Arial" w:cs="Arial"/>
          <w:sz w:val="24"/>
          <w:szCs w:val="24"/>
        </w:rPr>
        <w:t xml:space="preserve">black sea bass may </w:t>
      </w:r>
      <w:r w:rsidR="00E07B11">
        <w:rPr>
          <w:rFonts w:ascii="Arial" w:hAnsi="Arial" w:cs="Arial"/>
          <w:sz w:val="24"/>
          <w:szCs w:val="24"/>
        </w:rPr>
        <w:t>not be</w:t>
      </w:r>
      <w:r>
        <w:rPr>
          <w:rFonts w:ascii="Arial" w:hAnsi="Arial" w:cs="Arial"/>
          <w:sz w:val="24"/>
          <w:szCs w:val="24"/>
        </w:rPr>
        <w:t xml:space="preserve"> </w:t>
      </w:r>
      <w:r w:rsidR="00E07B11">
        <w:rPr>
          <w:rFonts w:ascii="Arial" w:hAnsi="Arial" w:cs="Arial"/>
          <w:sz w:val="24"/>
          <w:szCs w:val="24"/>
        </w:rPr>
        <w:t xml:space="preserve">a </w:t>
      </w:r>
      <w:r w:rsidR="004F64E5">
        <w:rPr>
          <w:rFonts w:ascii="Arial" w:hAnsi="Arial" w:cs="Arial"/>
          <w:sz w:val="24"/>
          <w:szCs w:val="24"/>
        </w:rPr>
        <w:t>likely</w:t>
      </w:r>
      <w:r w:rsidRPr="00592314">
        <w:rPr>
          <w:rFonts w:ascii="Arial" w:hAnsi="Arial" w:cs="Arial"/>
          <w:sz w:val="24"/>
          <w:szCs w:val="24"/>
        </w:rPr>
        <w:t xml:space="preserve"> component of</w:t>
      </w:r>
      <w:r>
        <w:rPr>
          <w:rFonts w:ascii="Arial" w:hAnsi="Arial" w:cs="Arial"/>
          <w:sz w:val="24"/>
          <w:szCs w:val="24"/>
        </w:rPr>
        <w:t xml:space="preserve"> </w:t>
      </w:r>
      <w:r w:rsidRPr="00592314">
        <w:rPr>
          <w:rFonts w:ascii="Arial" w:hAnsi="Arial" w:cs="Arial"/>
          <w:sz w:val="24"/>
          <w:szCs w:val="24"/>
        </w:rPr>
        <w:t>blue crab</w:t>
      </w:r>
      <w:r>
        <w:rPr>
          <w:rFonts w:ascii="Arial" w:hAnsi="Arial" w:cs="Arial"/>
          <w:sz w:val="24"/>
          <w:szCs w:val="24"/>
        </w:rPr>
        <w:t xml:space="preserve"> diet</w:t>
      </w:r>
      <w:r w:rsidRPr="00592314">
        <w:rPr>
          <w:rFonts w:ascii="Arial" w:hAnsi="Arial" w:cs="Arial"/>
          <w:sz w:val="24"/>
          <w:szCs w:val="24"/>
        </w:rPr>
        <w:t xml:space="preserve"> in the wild, </w:t>
      </w:r>
      <w:r>
        <w:rPr>
          <w:rFonts w:ascii="Arial" w:hAnsi="Arial" w:cs="Arial"/>
          <w:sz w:val="24"/>
          <w:szCs w:val="24"/>
        </w:rPr>
        <w:t xml:space="preserve">these </w:t>
      </w:r>
      <w:r w:rsidRPr="00592314">
        <w:rPr>
          <w:rFonts w:ascii="Arial" w:hAnsi="Arial" w:cs="Arial"/>
          <w:sz w:val="24"/>
          <w:szCs w:val="24"/>
        </w:rPr>
        <w:t>diet items</w:t>
      </w:r>
      <w:r>
        <w:rPr>
          <w:rFonts w:ascii="Arial" w:hAnsi="Arial" w:cs="Arial"/>
          <w:sz w:val="24"/>
          <w:szCs w:val="24"/>
        </w:rPr>
        <w:t xml:space="preserve"> were</w:t>
      </w:r>
      <w:r w:rsidR="004F64E5">
        <w:rPr>
          <w:rFonts w:ascii="Arial" w:hAnsi="Arial" w:cs="Arial"/>
          <w:sz w:val="24"/>
          <w:szCs w:val="24"/>
        </w:rPr>
        <w:t xml:space="preserve"> expected to be nutritionally </w:t>
      </w:r>
      <w:r w:rsidR="004F64E5" w:rsidRPr="00592314">
        <w:rPr>
          <w:rFonts w:ascii="Arial" w:hAnsi="Arial" w:cs="Arial"/>
          <w:sz w:val="24"/>
          <w:szCs w:val="24"/>
        </w:rPr>
        <w:t>distinct</w:t>
      </w:r>
      <w:r w:rsidR="004F64E5">
        <w:rPr>
          <w:rFonts w:ascii="Arial" w:hAnsi="Arial" w:cs="Arial"/>
          <w:sz w:val="24"/>
          <w:szCs w:val="24"/>
        </w:rPr>
        <w:t xml:space="preserve"> and were</w:t>
      </w:r>
      <w:r>
        <w:rPr>
          <w:rFonts w:ascii="Arial" w:hAnsi="Arial" w:cs="Arial"/>
          <w:sz w:val="24"/>
          <w:szCs w:val="24"/>
        </w:rPr>
        <w:t xml:space="preserve"> chosen to </w:t>
      </w:r>
      <w:r w:rsidR="00422FD4">
        <w:rPr>
          <w:rFonts w:ascii="Arial" w:hAnsi="Arial" w:cs="Arial"/>
          <w:sz w:val="24"/>
          <w:szCs w:val="24"/>
        </w:rPr>
        <w:t>determine</w:t>
      </w:r>
      <w:r>
        <w:rPr>
          <w:rFonts w:ascii="Arial" w:hAnsi="Arial" w:cs="Arial"/>
          <w:sz w:val="24"/>
          <w:szCs w:val="24"/>
        </w:rPr>
        <w:t xml:space="preserve"> the effect </w:t>
      </w:r>
      <w:r w:rsidR="00FB6ABF">
        <w:rPr>
          <w:rFonts w:ascii="Arial" w:hAnsi="Arial" w:cs="Arial"/>
          <w:sz w:val="24"/>
          <w:szCs w:val="24"/>
        </w:rPr>
        <w:t xml:space="preserve">of </w:t>
      </w:r>
      <w:r>
        <w:rPr>
          <w:rFonts w:ascii="Arial" w:hAnsi="Arial" w:cs="Arial"/>
          <w:sz w:val="24"/>
          <w:szCs w:val="24"/>
        </w:rPr>
        <w:t xml:space="preserve">diet on trophic enrichment factors. The sea bass were </w:t>
      </w:r>
      <w:proofErr w:type="gramStart"/>
      <w:r>
        <w:rPr>
          <w:rFonts w:ascii="Arial" w:hAnsi="Arial" w:cs="Arial"/>
          <w:sz w:val="24"/>
          <w:szCs w:val="24"/>
        </w:rPr>
        <w:t>filleted</w:t>
      </w:r>
      <w:proofErr w:type="gramEnd"/>
      <w:r>
        <w:rPr>
          <w:rFonts w:ascii="Arial" w:hAnsi="Arial" w:cs="Arial"/>
          <w:sz w:val="24"/>
          <w:szCs w:val="24"/>
        </w:rPr>
        <w:t xml:space="preserve"> and the entire so</w:t>
      </w:r>
      <w:r w:rsidR="00FB6ABF">
        <w:rPr>
          <w:rFonts w:ascii="Arial" w:hAnsi="Arial" w:cs="Arial"/>
          <w:sz w:val="24"/>
          <w:szCs w:val="24"/>
        </w:rPr>
        <w:t xml:space="preserve">ft body of the clams was used. </w:t>
      </w:r>
      <w:r w:rsidR="004F64E5">
        <w:rPr>
          <w:rFonts w:ascii="Arial" w:hAnsi="Arial" w:cs="Arial"/>
          <w:sz w:val="24"/>
          <w:szCs w:val="24"/>
        </w:rPr>
        <w:t>Each diet item</w:t>
      </w:r>
      <w:r>
        <w:rPr>
          <w:rFonts w:ascii="Arial" w:hAnsi="Arial" w:cs="Arial"/>
          <w:sz w:val="24"/>
          <w:szCs w:val="24"/>
        </w:rPr>
        <w:t xml:space="preserve"> w</w:t>
      </w:r>
      <w:r w:rsidR="004F64E5">
        <w:rPr>
          <w:rFonts w:ascii="Arial" w:hAnsi="Arial" w:cs="Arial"/>
          <w:sz w:val="24"/>
          <w:szCs w:val="24"/>
        </w:rPr>
        <w:t>as</w:t>
      </w:r>
      <w:r>
        <w:rPr>
          <w:rFonts w:ascii="Arial" w:hAnsi="Arial" w:cs="Arial"/>
          <w:sz w:val="24"/>
          <w:szCs w:val="24"/>
        </w:rPr>
        <w:t xml:space="preserve"> minced and homogenized and allocated into ice cube trays (</w:t>
      </w:r>
      <w:r w:rsidR="00593811">
        <w:rPr>
          <w:rFonts w:ascii="Arial" w:hAnsi="Arial" w:cs="Arial"/>
          <w:sz w:val="24"/>
          <w:szCs w:val="24"/>
        </w:rPr>
        <w:t xml:space="preserve">each cube was </w:t>
      </w:r>
      <w:r w:rsidR="00B279C5" w:rsidRPr="00B279C5">
        <w:rPr>
          <w:rFonts w:ascii="Arial" w:hAnsi="Arial" w:cs="Arial"/>
          <w:sz w:val="24"/>
          <w:szCs w:val="24"/>
        </w:rPr>
        <w:t xml:space="preserve">approximately 2.2 mL </w:t>
      </w:r>
      <w:r w:rsidR="00650B69" w:rsidRPr="00B279C5">
        <w:rPr>
          <w:rFonts w:ascii="Arial" w:hAnsi="Arial" w:cs="Arial"/>
          <w:sz w:val="24"/>
          <w:szCs w:val="24"/>
        </w:rPr>
        <w:t xml:space="preserve">and </w:t>
      </w:r>
      <w:r w:rsidR="00B279C5">
        <w:rPr>
          <w:rFonts w:ascii="Arial" w:hAnsi="Arial" w:cs="Arial"/>
          <w:sz w:val="24"/>
          <w:szCs w:val="24"/>
        </w:rPr>
        <w:t>0.43 g dry mass</w:t>
      </w:r>
      <w:r w:rsidR="00633927">
        <w:rPr>
          <w:rFonts w:ascii="Arial" w:hAnsi="Arial" w:cs="Arial"/>
          <w:sz w:val="24"/>
          <w:szCs w:val="24"/>
        </w:rPr>
        <w:t xml:space="preserve"> for both diets</w:t>
      </w:r>
      <w:r>
        <w:rPr>
          <w:rFonts w:ascii="Arial" w:hAnsi="Arial" w:cs="Arial"/>
          <w:sz w:val="24"/>
          <w:szCs w:val="24"/>
        </w:rPr>
        <w:t xml:space="preserve">) and frozen at -80 °C until use in the experiment. </w:t>
      </w:r>
    </w:p>
    <w:p w14:paraId="09ACF614" w14:textId="77777777" w:rsidR="00603881" w:rsidRDefault="00603881" w:rsidP="008E0C41">
      <w:pPr>
        <w:pStyle w:val="NoSpacing"/>
        <w:spacing w:line="480" w:lineRule="auto"/>
        <w:rPr>
          <w:rFonts w:ascii="Arial" w:hAnsi="Arial" w:cs="Arial"/>
          <w:sz w:val="24"/>
          <w:szCs w:val="24"/>
        </w:rPr>
      </w:pPr>
    </w:p>
    <w:p w14:paraId="4B692605" w14:textId="77777777" w:rsidR="007A1F22" w:rsidRPr="00C31EED" w:rsidRDefault="001A06A6" w:rsidP="007A1F22">
      <w:pPr>
        <w:pStyle w:val="NoSpacing"/>
        <w:spacing w:line="480" w:lineRule="auto"/>
        <w:rPr>
          <w:rFonts w:ascii="Arial" w:hAnsi="Arial" w:cs="Arial"/>
          <w:b/>
          <w:sz w:val="32"/>
          <w:szCs w:val="32"/>
        </w:rPr>
      </w:pPr>
      <w:r w:rsidRPr="00C31EED">
        <w:rPr>
          <w:rFonts w:ascii="Arial" w:hAnsi="Arial" w:cs="Arial"/>
          <w:b/>
          <w:sz w:val="32"/>
          <w:szCs w:val="32"/>
        </w:rPr>
        <w:t xml:space="preserve">Experimental </w:t>
      </w:r>
      <w:r w:rsidR="00C54134" w:rsidRPr="00C31EED">
        <w:rPr>
          <w:rFonts w:ascii="Arial" w:hAnsi="Arial" w:cs="Arial"/>
          <w:b/>
          <w:sz w:val="32"/>
          <w:szCs w:val="32"/>
        </w:rPr>
        <w:t>c</w:t>
      </w:r>
      <w:r w:rsidRPr="00C31EED">
        <w:rPr>
          <w:rFonts w:ascii="Arial" w:hAnsi="Arial" w:cs="Arial"/>
          <w:b/>
          <w:sz w:val="32"/>
          <w:szCs w:val="32"/>
        </w:rPr>
        <w:t xml:space="preserve">onditions </w:t>
      </w:r>
    </w:p>
    <w:p w14:paraId="1BE475F8" w14:textId="77777777" w:rsidR="001A06A6" w:rsidRPr="007A1F22" w:rsidRDefault="001A06A6" w:rsidP="00900FE9">
      <w:pPr>
        <w:pStyle w:val="NoSpacing"/>
        <w:spacing w:line="480" w:lineRule="auto"/>
        <w:ind w:firstLine="720"/>
        <w:rPr>
          <w:rFonts w:ascii="Arial" w:hAnsi="Arial" w:cs="Arial"/>
          <w:i/>
          <w:sz w:val="24"/>
          <w:szCs w:val="24"/>
        </w:rPr>
      </w:pPr>
      <w:r>
        <w:rPr>
          <w:rFonts w:ascii="Arial" w:hAnsi="Arial" w:cs="Arial"/>
          <w:sz w:val="24"/>
          <w:szCs w:val="24"/>
        </w:rPr>
        <w:t xml:space="preserve">To avoid cannibalism, crabs were housed individually in 1.75 L containers (approximately 10 x 19 x 11.5 cm). Each container was equipped with a bubbling air stone to maintain dissolved oxygen levels, and containers were </w:t>
      </w:r>
      <w:proofErr w:type="gramStart"/>
      <w:r>
        <w:rPr>
          <w:rFonts w:ascii="Arial" w:hAnsi="Arial" w:cs="Arial"/>
          <w:sz w:val="24"/>
          <w:szCs w:val="24"/>
        </w:rPr>
        <w:t>cleaned</w:t>
      </w:r>
      <w:proofErr w:type="gramEnd"/>
      <w:r>
        <w:rPr>
          <w:rFonts w:ascii="Arial" w:hAnsi="Arial" w:cs="Arial"/>
          <w:sz w:val="24"/>
          <w:szCs w:val="24"/>
        </w:rPr>
        <w:t xml:space="preserve"> and the water was replaced every day after feeding. </w:t>
      </w:r>
      <w:r w:rsidR="00B9772F">
        <w:rPr>
          <w:rFonts w:ascii="Arial" w:hAnsi="Arial" w:cs="Arial"/>
          <w:sz w:val="24"/>
          <w:szCs w:val="24"/>
        </w:rPr>
        <w:t>Sea</w:t>
      </w:r>
      <w:r w:rsidR="00A74BC4">
        <w:rPr>
          <w:rFonts w:ascii="Arial" w:hAnsi="Arial" w:cs="Arial"/>
          <w:sz w:val="24"/>
          <w:szCs w:val="24"/>
        </w:rPr>
        <w:t>wa</w:t>
      </w:r>
      <w:r w:rsidR="00936CEF">
        <w:rPr>
          <w:rFonts w:ascii="Arial" w:hAnsi="Arial" w:cs="Arial"/>
          <w:sz w:val="24"/>
          <w:szCs w:val="24"/>
        </w:rPr>
        <w:t xml:space="preserve">ter was maintained at a salinity of </w:t>
      </w:r>
      <w:r w:rsidR="00B35226">
        <w:rPr>
          <w:rFonts w:ascii="Arial" w:hAnsi="Arial" w:cs="Arial"/>
          <w:sz w:val="24"/>
          <w:szCs w:val="24"/>
        </w:rPr>
        <w:t xml:space="preserve">32 and an average </w:t>
      </w:r>
      <w:r w:rsidR="00936CEF">
        <w:rPr>
          <w:rFonts w:ascii="Arial" w:hAnsi="Arial" w:cs="Arial"/>
          <w:sz w:val="24"/>
          <w:szCs w:val="24"/>
        </w:rPr>
        <w:t xml:space="preserve">temperature of </w:t>
      </w:r>
      <w:r w:rsidR="00B35226">
        <w:rPr>
          <w:rFonts w:ascii="Arial" w:hAnsi="Arial" w:cs="Arial"/>
          <w:sz w:val="24"/>
          <w:szCs w:val="24"/>
        </w:rPr>
        <w:t>23</w:t>
      </w:r>
      <w:r w:rsidR="00936CEF">
        <w:rPr>
          <w:rFonts w:ascii="Arial" w:hAnsi="Arial" w:cs="Arial"/>
          <w:sz w:val="24"/>
          <w:szCs w:val="24"/>
        </w:rPr>
        <w:t xml:space="preserve"> °C</w:t>
      </w:r>
      <w:r w:rsidR="00B35226">
        <w:rPr>
          <w:rFonts w:ascii="Arial" w:hAnsi="Arial" w:cs="Arial"/>
          <w:sz w:val="24"/>
          <w:szCs w:val="24"/>
        </w:rPr>
        <w:t xml:space="preserve"> (range: 21 – 25 °C)</w:t>
      </w:r>
      <w:r w:rsidR="00936CEF">
        <w:rPr>
          <w:rFonts w:ascii="Arial" w:hAnsi="Arial" w:cs="Arial"/>
          <w:sz w:val="24"/>
          <w:szCs w:val="24"/>
        </w:rPr>
        <w:t xml:space="preserve">. Lights were kept on a </w:t>
      </w:r>
      <w:proofErr w:type="gramStart"/>
      <w:r w:rsidR="00936CEF">
        <w:rPr>
          <w:rFonts w:ascii="Arial" w:hAnsi="Arial" w:cs="Arial"/>
          <w:sz w:val="24"/>
          <w:szCs w:val="24"/>
        </w:rPr>
        <w:t>14 hour</w:t>
      </w:r>
      <w:proofErr w:type="gramEnd"/>
      <w:r w:rsidR="00936CEF">
        <w:rPr>
          <w:rFonts w:ascii="Arial" w:hAnsi="Arial" w:cs="Arial"/>
          <w:sz w:val="24"/>
          <w:szCs w:val="24"/>
        </w:rPr>
        <w:t xml:space="preserve"> light: 10 hour dark schedule. Molting </w:t>
      </w:r>
      <w:proofErr w:type="gramStart"/>
      <w:r w:rsidR="00936CEF">
        <w:rPr>
          <w:rFonts w:ascii="Arial" w:hAnsi="Arial" w:cs="Arial"/>
          <w:sz w:val="24"/>
          <w:szCs w:val="24"/>
        </w:rPr>
        <w:t>during the course of</w:t>
      </w:r>
      <w:proofErr w:type="gramEnd"/>
      <w:r w:rsidR="00936CEF">
        <w:rPr>
          <w:rFonts w:ascii="Arial" w:hAnsi="Arial" w:cs="Arial"/>
          <w:sz w:val="24"/>
          <w:szCs w:val="24"/>
        </w:rPr>
        <w:t xml:space="preserve"> the experiment was recorded and any exoskeletons were removed from the containers </w:t>
      </w:r>
      <w:r w:rsidR="004F64E5">
        <w:rPr>
          <w:rFonts w:ascii="Arial" w:hAnsi="Arial" w:cs="Arial"/>
          <w:sz w:val="24"/>
          <w:szCs w:val="24"/>
        </w:rPr>
        <w:t>each day</w:t>
      </w:r>
      <w:r w:rsidR="00936CEF">
        <w:rPr>
          <w:rFonts w:ascii="Arial" w:hAnsi="Arial" w:cs="Arial"/>
          <w:sz w:val="24"/>
          <w:szCs w:val="24"/>
        </w:rPr>
        <w:t xml:space="preserve">. </w:t>
      </w:r>
    </w:p>
    <w:p w14:paraId="268E7101" w14:textId="77777777" w:rsidR="001A06A6" w:rsidRDefault="001A06A6" w:rsidP="008E0C41">
      <w:pPr>
        <w:pStyle w:val="NoSpacing"/>
        <w:spacing w:line="480" w:lineRule="auto"/>
        <w:rPr>
          <w:rFonts w:ascii="Arial" w:hAnsi="Arial" w:cs="Arial"/>
          <w:sz w:val="24"/>
          <w:szCs w:val="24"/>
        </w:rPr>
      </w:pPr>
    </w:p>
    <w:p w14:paraId="4191F8E6" w14:textId="77777777" w:rsidR="007A1F22" w:rsidRPr="00C31EED" w:rsidRDefault="007B15B0" w:rsidP="008E0C41">
      <w:pPr>
        <w:pStyle w:val="NoSpacing"/>
        <w:spacing w:line="480" w:lineRule="auto"/>
        <w:rPr>
          <w:rFonts w:ascii="Arial" w:hAnsi="Arial" w:cs="Arial"/>
          <w:b/>
          <w:sz w:val="32"/>
          <w:szCs w:val="32"/>
        </w:rPr>
      </w:pPr>
      <w:r w:rsidRPr="00C31EED">
        <w:rPr>
          <w:rFonts w:ascii="Arial" w:hAnsi="Arial" w:cs="Arial"/>
          <w:b/>
          <w:sz w:val="32"/>
          <w:szCs w:val="32"/>
        </w:rPr>
        <w:t xml:space="preserve">Crab </w:t>
      </w:r>
      <w:r w:rsidR="00C54134" w:rsidRPr="00C31EED">
        <w:rPr>
          <w:rFonts w:ascii="Arial" w:hAnsi="Arial" w:cs="Arial"/>
          <w:b/>
          <w:sz w:val="32"/>
          <w:szCs w:val="32"/>
        </w:rPr>
        <w:t>t</w:t>
      </w:r>
      <w:r w:rsidR="008A1B18" w:rsidRPr="00C31EED">
        <w:rPr>
          <w:rFonts w:ascii="Arial" w:hAnsi="Arial" w:cs="Arial"/>
          <w:b/>
          <w:sz w:val="32"/>
          <w:szCs w:val="32"/>
        </w:rPr>
        <w:t xml:space="preserve">issue </w:t>
      </w:r>
      <w:r w:rsidR="00C54134" w:rsidRPr="00C31EED">
        <w:rPr>
          <w:rFonts w:ascii="Arial" w:hAnsi="Arial" w:cs="Arial"/>
          <w:b/>
          <w:sz w:val="32"/>
          <w:szCs w:val="32"/>
        </w:rPr>
        <w:t>s</w:t>
      </w:r>
      <w:r w:rsidRPr="00C31EED">
        <w:rPr>
          <w:rFonts w:ascii="Arial" w:hAnsi="Arial" w:cs="Arial"/>
          <w:b/>
          <w:sz w:val="32"/>
          <w:szCs w:val="32"/>
        </w:rPr>
        <w:t xml:space="preserve">amples </w:t>
      </w:r>
    </w:p>
    <w:p w14:paraId="1806589D" w14:textId="4E165007" w:rsidR="007B15B0" w:rsidRPr="007A1F22" w:rsidRDefault="007B15B0" w:rsidP="00900FE9">
      <w:pPr>
        <w:pStyle w:val="NoSpacing"/>
        <w:spacing w:line="480" w:lineRule="auto"/>
        <w:ind w:firstLine="720"/>
        <w:rPr>
          <w:rFonts w:ascii="Arial" w:hAnsi="Arial" w:cs="Arial"/>
          <w:i/>
          <w:sz w:val="24"/>
          <w:szCs w:val="24"/>
        </w:rPr>
      </w:pPr>
      <w:r>
        <w:rPr>
          <w:rFonts w:ascii="Arial" w:hAnsi="Arial" w:cs="Arial"/>
          <w:sz w:val="24"/>
          <w:szCs w:val="24"/>
        </w:rPr>
        <w:lastRenderedPageBreak/>
        <w:t xml:space="preserve">Crab tissue samples </w:t>
      </w:r>
      <w:r w:rsidR="004F64E5">
        <w:rPr>
          <w:rFonts w:ascii="Arial" w:hAnsi="Arial" w:cs="Arial"/>
          <w:sz w:val="24"/>
          <w:szCs w:val="24"/>
        </w:rPr>
        <w:t xml:space="preserve">for stable isotope and fatty acid analysis </w:t>
      </w:r>
      <w:r>
        <w:rPr>
          <w:rFonts w:ascii="Arial" w:hAnsi="Arial" w:cs="Arial"/>
          <w:sz w:val="24"/>
          <w:szCs w:val="24"/>
        </w:rPr>
        <w:t xml:space="preserve">were collected </w:t>
      </w:r>
      <w:r w:rsidR="0088707F">
        <w:rPr>
          <w:rFonts w:ascii="Arial" w:hAnsi="Arial" w:cs="Arial"/>
          <w:sz w:val="24"/>
          <w:szCs w:val="24"/>
        </w:rPr>
        <w:t>at the start of the experiment</w:t>
      </w:r>
      <w:r>
        <w:rPr>
          <w:rFonts w:ascii="Arial" w:hAnsi="Arial" w:cs="Arial"/>
          <w:sz w:val="24"/>
          <w:szCs w:val="24"/>
        </w:rPr>
        <w:t xml:space="preserve"> (</w:t>
      </w:r>
      <w:r w:rsidR="0088707F">
        <w:rPr>
          <w:rFonts w:ascii="Arial" w:hAnsi="Arial" w:cs="Arial"/>
          <w:sz w:val="24"/>
          <w:szCs w:val="24"/>
        </w:rPr>
        <w:t>i.e., immediately after collection from the wild</w:t>
      </w:r>
      <w:r w:rsidR="00C16BF5">
        <w:rPr>
          <w:rFonts w:ascii="Arial" w:hAnsi="Arial" w:cs="Arial"/>
          <w:sz w:val="24"/>
          <w:szCs w:val="24"/>
        </w:rPr>
        <w:t xml:space="preserve">, </w:t>
      </w:r>
      <w:r>
        <w:rPr>
          <w:rFonts w:ascii="Arial" w:hAnsi="Arial" w:cs="Arial"/>
          <w:sz w:val="24"/>
          <w:szCs w:val="24"/>
        </w:rPr>
        <w:t xml:space="preserve">n = </w:t>
      </w:r>
      <w:r w:rsidRPr="00C66C43">
        <w:rPr>
          <w:rFonts w:ascii="Arial" w:hAnsi="Arial" w:cs="Arial"/>
          <w:sz w:val="24"/>
          <w:szCs w:val="24"/>
        </w:rPr>
        <w:t>22</w:t>
      </w:r>
      <w:r>
        <w:rPr>
          <w:rFonts w:ascii="Arial" w:hAnsi="Arial" w:cs="Arial"/>
          <w:sz w:val="24"/>
          <w:szCs w:val="24"/>
        </w:rPr>
        <w:t xml:space="preserve">) and from experimental crabs every two weeks for </w:t>
      </w:r>
      <w:r w:rsidR="00C66C43">
        <w:rPr>
          <w:rFonts w:ascii="Arial" w:hAnsi="Arial" w:cs="Arial"/>
          <w:sz w:val="24"/>
          <w:szCs w:val="24"/>
        </w:rPr>
        <w:t>12 wee</w:t>
      </w:r>
      <w:r w:rsidR="00C66C43" w:rsidRPr="00C66C43">
        <w:rPr>
          <w:rFonts w:ascii="Arial" w:hAnsi="Arial" w:cs="Arial"/>
          <w:sz w:val="24"/>
          <w:szCs w:val="24"/>
        </w:rPr>
        <w:t>ks</w:t>
      </w:r>
      <w:r w:rsidRPr="00C66C43">
        <w:rPr>
          <w:rFonts w:ascii="Arial" w:hAnsi="Arial" w:cs="Arial"/>
          <w:sz w:val="24"/>
          <w:szCs w:val="24"/>
        </w:rPr>
        <w:t xml:space="preserve"> (n = </w:t>
      </w:r>
      <w:r w:rsidR="00C66C43">
        <w:rPr>
          <w:rFonts w:ascii="Arial" w:hAnsi="Arial" w:cs="Arial"/>
          <w:sz w:val="24"/>
          <w:szCs w:val="24"/>
        </w:rPr>
        <w:t>3 – 10</w:t>
      </w:r>
      <w:r>
        <w:rPr>
          <w:rFonts w:ascii="Arial" w:hAnsi="Arial" w:cs="Arial"/>
          <w:sz w:val="24"/>
          <w:szCs w:val="24"/>
        </w:rPr>
        <w:t xml:space="preserve"> crabs per diet treatment</w:t>
      </w:r>
      <w:r w:rsidR="00593811">
        <w:rPr>
          <w:rFonts w:ascii="Arial" w:hAnsi="Arial" w:cs="Arial"/>
          <w:sz w:val="24"/>
          <w:szCs w:val="24"/>
        </w:rPr>
        <w:t xml:space="preserve"> at each time point</w:t>
      </w:r>
      <w:r>
        <w:rPr>
          <w:rFonts w:ascii="Arial" w:hAnsi="Arial" w:cs="Arial"/>
          <w:sz w:val="24"/>
          <w:szCs w:val="24"/>
        </w:rPr>
        <w:t xml:space="preserve">). </w:t>
      </w:r>
      <w:r w:rsidR="00936CEF">
        <w:rPr>
          <w:rFonts w:ascii="Arial" w:hAnsi="Arial" w:cs="Arial"/>
          <w:sz w:val="24"/>
          <w:szCs w:val="24"/>
        </w:rPr>
        <w:t>Crabs were euthanized by freezing at -20 °C, and then moved to -80 °C within three hours. Crab hepatopancreas and claw muscle were removed and analyzed for stable isotopes and fatty acids.</w:t>
      </w:r>
      <w:r w:rsidR="00F71385">
        <w:rPr>
          <w:rFonts w:ascii="Arial" w:hAnsi="Arial" w:cs="Arial"/>
          <w:sz w:val="24"/>
          <w:szCs w:val="24"/>
        </w:rPr>
        <w:t xml:space="preserve"> </w:t>
      </w:r>
    </w:p>
    <w:p w14:paraId="46823655" w14:textId="77777777" w:rsidR="007B15B0" w:rsidRPr="00592314" w:rsidRDefault="007B15B0" w:rsidP="008E0C41">
      <w:pPr>
        <w:pStyle w:val="NoSpacing"/>
        <w:spacing w:line="480" w:lineRule="auto"/>
        <w:rPr>
          <w:rFonts w:ascii="Arial" w:hAnsi="Arial" w:cs="Arial"/>
          <w:sz w:val="24"/>
          <w:szCs w:val="24"/>
        </w:rPr>
      </w:pPr>
    </w:p>
    <w:p w14:paraId="0C6B36AB" w14:textId="77777777" w:rsidR="007A1F22" w:rsidRPr="00C31EED" w:rsidRDefault="008A1B18" w:rsidP="008E0C41">
      <w:pPr>
        <w:pStyle w:val="NoSpacing"/>
        <w:spacing w:line="480" w:lineRule="auto"/>
        <w:rPr>
          <w:rFonts w:ascii="Arial" w:hAnsi="Arial" w:cs="Arial"/>
          <w:b/>
          <w:sz w:val="32"/>
          <w:szCs w:val="24"/>
        </w:rPr>
      </w:pPr>
      <w:r w:rsidRPr="00C31EED">
        <w:rPr>
          <w:rFonts w:ascii="Arial" w:hAnsi="Arial" w:cs="Arial"/>
          <w:b/>
          <w:sz w:val="32"/>
          <w:szCs w:val="24"/>
        </w:rPr>
        <w:t xml:space="preserve">Stable </w:t>
      </w:r>
      <w:r w:rsidR="00C54134" w:rsidRPr="00C31EED">
        <w:rPr>
          <w:rFonts w:ascii="Arial" w:hAnsi="Arial" w:cs="Arial"/>
          <w:b/>
          <w:sz w:val="32"/>
          <w:szCs w:val="24"/>
        </w:rPr>
        <w:t>isotope and f</w:t>
      </w:r>
      <w:r w:rsidR="007A1F22" w:rsidRPr="00C31EED">
        <w:rPr>
          <w:rFonts w:ascii="Arial" w:hAnsi="Arial" w:cs="Arial"/>
          <w:b/>
          <w:sz w:val="32"/>
          <w:szCs w:val="24"/>
        </w:rPr>
        <w:t xml:space="preserve">atty </w:t>
      </w:r>
      <w:r w:rsidR="00C54134" w:rsidRPr="00C31EED">
        <w:rPr>
          <w:rFonts w:ascii="Arial" w:hAnsi="Arial" w:cs="Arial"/>
          <w:b/>
          <w:sz w:val="32"/>
          <w:szCs w:val="24"/>
        </w:rPr>
        <w:t>a</w:t>
      </w:r>
      <w:r w:rsidR="007A1F22" w:rsidRPr="00C31EED">
        <w:rPr>
          <w:rFonts w:ascii="Arial" w:hAnsi="Arial" w:cs="Arial"/>
          <w:b/>
          <w:sz w:val="32"/>
          <w:szCs w:val="24"/>
        </w:rPr>
        <w:t xml:space="preserve">cid </w:t>
      </w:r>
      <w:r w:rsidR="00C54134" w:rsidRPr="00C31EED">
        <w:rPr>
          <w:rFonts w:ascii="Arial" w:hAnsi="Arial" w:cs="Arial"/>
          <w:b/>
          <w:sz w:val="32"/>
          <w:szCs w:val="24"/>
        </w:rPr>
        <w:t>a</w:t>
      </w:r>
      <w:r w:rsidR="007A1F22" w:rsidRPr="00C31EED">
        <w:rPr>
          <w:rFonts w:ascii="Arial" w:hAnsi="Arial" w:cs="Arial"/>
          <w:b/>
          <w:sz w:val="32"/>
          <w:szCs w:val="24"/>
        </w:rPr>
        <w:t>nalysis</w:t>
      </w:r>
    </w:p>
    <w:p w14:paraId="081D0528" w14:textId="3A4BBBD3" w:rsidR="00593811" w:rsidRDefault="004F64E5" w:rsidP="00900FE9">
      <w:pPr>
        <w:pStyle w:val="NoSpacing"/>
        <w:spacing w:line="480" w:lineRule="auto"/>
        <w:ind w:firstLine="720"/>
      </w:pPr>
      <w:r>
        <w:rPr>
          <w:rFonts w:ascii="Arial" w:hAnsi="Arial" w:cs="Arial"/>
          <w:sz w:val="24"/>
          <w:szCs w:val="24"/>
        </w:rPr>
        <w:t>Tissue samples were f</w:t>
      </w:r>
      <w:r w:rsidR="00592314" w:rsidRPr="00592314">
        <w:rPr>
          <w:rFonts w:ascii="Arial" w:hAnsi="Arial" w:cs="Arial"/>
          <w:sz w:val="24"/>
          <w:szCs w:val="24"/>
        </w:rPr>
        <w:t>reeze-dried at -</w:t>
      </w:r>
      <w:r w:rsidR="00C16BF5">
        <w:rPr>
          <w:rFonts w:ascii="Arial" w:hAnsi="Arial" w:cs="Arial"/>
          <w:sz w:val="24"/>
          <w:szCs w:val="24"/>
        </w:rPr>
        <w:t>85</w:t>
      </w:r>
      <w:r w:rsidR="00592314" w:rsidRPr="00592314">
        <w:rPr>
          <w:rFonts w:ascii="Arial" w:hAnsi="Arial" w:cs="Arial"/>
          <w:sz w:val="24"/>
          <w:szCs w:val="24"/>
        </w:rPr>
        <w:t xml:space="preserve"> °C</w:t>
      </w:r>
      <w:r>
        <w:rPr>
          <w:rFonts w:ascii="Arial" w:hAnsi="Arial" w:cs="Arial"/>
          <w:sz w:val="24"/>
          <w:szCs w:val="24"/>
        </w:rPr>
        <w:t xml:space="preserve"> and l</w:t>
      </w:r>
      <w:r w:rsidR="00592314" w:rsidRPr="004F64E5">
        <w:rPr>
          <w:rFonts w:ascii="Arial" w:hAnsi="Arial" w:cs="Arial"/>
          <w:sz w:val="24"/>
          <w:szCs w:val="24"/>
        </w:rPr>
        <w:t>ipids were extracted with</w:t>
      </w:r>
      <w:r>
        <w:rPr>
          <w:rFonts w:ascii="Arial" w:hAnsi="Arial" w:cs="Arial"/>
          <w:sz w:val="24"/>
          <w:szCs w:val="24"/>
        </w:rPr>
        <w:t xml:space="preserve"> a modified </w:t>
      </w:r>
      <w:proofErr w:type="spellStart"/>
      <w:r>
        <w:rPr>
          <w:rFonts w:ascii="Arial" w:hAnsi="Arial" w:cs="Arial"/>
          <w:sz w:val="24"/>
          <w:szCs w:val="24"/>
        </w:rPr>
        <w:t>Folch</w:t>
      </w:r>
      <w:proofErr w:type="spellEnd"/>
      <w:r>
        <w:rPr>
          <w:rFonts w:ascii="Arial" w:hAnsi="Arial" w:cs="Arial"/>
          <w:sz w:val="24"/>
          <w:szCs w:val="24"/>
        </w:rPr>
        <w:t xml:space="preserve"> </w:t>
      </w:r>
      <w:r w:rsidR="00407145">
        <w:rPr>
          <w:rFonts w:ascii="Arial" w:hAnsi="Arial" w:cs="Arial"/>
          <w:sz w:val="24"/>
          <w:szCs w:val="24"/>
        </w:rPr>
        <w:t xml:space="preserve">et al. </w:t>
      </w:r>
      <w:r>
        <w:rPr>
          <w:rFonts w:ascii="Arial" w:hAnsi="Arial" w:cs="Arial"/>
          <w:sz w:val="24"/>
          <w:szCs w:val="24"/>
        </w:rPr>
        <w:t>method</w:t>
      </w:r>
      <w:r w:rsidR="00887336">
        <w:rPr>
          <w:rFonts w:ascii="Arial" w:hAnsi="Arial" w:cs="Arial"/>
          <w:sz w:val="24"/>
          <w:szCs w:val="24"/>
        </w:rPr>
        <w:t xml:space="preserve"> [36]</w:t>
      </w:r>
      <w:r>
        <w:rPr>
          <w:rFonts w:ascii="Arial" w:hAnsi="Arial" w:cs="Arial"/>
          <w:sz w:val="24"/>
          <w:szCs w:val="24"/>
        </w:rPr>
        <w:t xml:space="preserve">. </w:t>
      </w:r>
      <w:r w:rsidR="00592314" w:rsidRPr="004F64E5">
        <w:rPr>
          <w:rFonts w:ascii="Arial" w:hAnsi="Arial" w:cs="Arial"/>
          <w:sz w:val="24"/>
          <w:szCs w:val="24"/>
        </w:rPr>
        <w:t xml:space="preserve">Fatty acids were </w:t>
      </w:r>
      <w:r w:rsidR="00592314" w:rsidRPr="004F64E5">
        <w:rPr>
          <w:rFonts w:ascii="Arial" w:eastAsia="Times New Roman" w:hAnsi="Arial" w:cs="Arial"/>
          <w:color w:val="000000"/>
          <w:sz w:val="24"/>
          <w:szCs w:val="24"/>
        </w:rPr>
        <w:t xml:space="preserve">methylated </w:t>
      </w:r>
      <w:r w:rsidR="00593811">
        <w:rPr>
          <w:rFonts w:ascii="Arial" w:eastAsia="Times New Roman" w:hAnsi="Arial" w:cs="Arial"/>
          <w:color w:val="000000"/>
          <w:sz w:val="24"/>
          <w:szCs w:val="24"/>
        </w:rPr>
        <w:t>following the methods of</w:t>
      </w:r>
      <w:r w:rsidR="00887336">
        <w:rPr>
          <w:rFonts w:ascii="Arial" w:eastAsia="Times New Roman" w:hAnsi="Arial" w:cs="Arial"/>
          <w:color w:val="000000"/>
          <w:sz w:val="24"/>
          <w:szCs w:val="24"/>
        </w:rPr>
        <w:t xml:space="preserve"> Galloway et al. [37] </w:t>
      </w:r>
      <w:r w:rsidR="00592314" w:rsidRPr="004F64E5">
        <w:rPr>
          <w:rFonts w:ascii="Arial" w:eastAsia="Times New Roman" w:hAnsi="Arial" w:cs="Arial"/>
          <w:color w:val="000000"/>
          <w:sz w:val="24"/>
          <w:szCs w:val="24"/>
        </w:rPr>
        <w:t xml:space="preserve">to yield </w:t>
      </w:r>
      <w:r>
        <w:rPr>
          <w:rFonts w:ascii="Arial" w:eastAsia="Times New Roman" w:hAnsi="Arial" w:cs="Arial"/>
          <w:color w:val="000000"/>
          <w:sz w:val="24"/>
          <w:szCs w:val="24"/>
        </w:rPr>
        <w:t xml:space="preserve">fatty acid methyl esters (FAME). </w:t>
      </w:r>
      <w:r w:rsidR="00592314" w:rsidRPr="004F64E5">
        <w:rPr>
          <w:rFonts w:ascii="Arial" w:eastAsia="Times New Roman" w:hAnsi="Arial" w:cs="Arial"/>
          <w:color w:val="000000"/>
          <w:sz w:val="24"/>
          <w:szCs w:val="24"/>
        </w:rPr>
        <w:t>FAMEs were analyzed on</w:t>
      </w:r>
      <w:r w:rsidR="00C16BF5">
        <w:rPr>
          <w:rFonts w:ascii="Arial" w:eastAsia="Times New Roman" w:hAnsi="Arial" w:cs="Arial"/>
          <w:color w:val="000000"/>
          <w:sz w:val="24"/>
          <w:szCs w:val="24"/>
        </w:rPr>
        <w:t xml:space="preserve"> a</w:t>
      </w:r>
      <w:r w:rsidR="00592314" w:rsidRPr="004F64E5">
        <w:rPr>
          <w:rFonts w:ascii="Arial" w:eastAsia="Times New Roman" w:hAnsi="Arial" w:cs="Arial"/>
          <w:color w:val="000000"/>
          <w:sz w:val="24"/>
          <w:szCs w:val="24"/>
        </w:rPr>
        <w:t xml:space="preserve"> Shimadzu Gas Chromatograph 2010 with a flame ionization detector and a 60m x 0.25mm ID x 0.25 </w:t>
      </w:r>
      <w:proofErr w:type="spellStart"/>
      <w:r w:rsidR="00592314" w:rsidRPr="004F64E5">
        <w:rPr>
          <w:rFonts w:ascii="Arial" w:eastAsia="Times New Roman" w:hAnsi="Arial" w:cs="Arial"/>
          <w:color w:val="000000"/>
          <w:sz w:val="24"/>
          <w:szCs w:val="24"/>
        </w:rPr>
        <w:t>μm</w:t>
      </w:r>
      <w:proofErr w:type="spellEnd"/>
      <w:r w:rsidR="00592314" w:rsidRPr="004F64E5">
        <w:rPr>
          <w:rFonts w:ascii="Arial" w:eastAsia="Times New Roman" w:hAnsi="Arial" w:cs="Arial"/>
          <w:color w:val="000000"/>
          <w:sz w:val="24"/>
          <w:szCs w:val="24"/>
        </w:rPr>
        <w:t xml:space="preserve"> film TR-FAM</w:t>
      </w:r>
      <w:r w:rsidR="00600D9A">
        <w:rPr>
          <w:rFonts w:ascii="Arial" w:eastAsia="Times New Roman" w:hAnsi="Arial" w:cs="Arial"/>
          <w:color w:val="000000"/>
          <w:sz w:val="24"/>
          <w:szCs w:val="24"/>
        </w:rPr>
        <w:t xml:space="preserve">E column from Thermo Scientific. </w:t>
      </w:r>
      <w:r w:rsidR="00EC3045">
        <w:rPr>
          <w:rFonts w:ascii="Arial" w:hAnsi="Arial" w:cs="Arial"/>
          <w:sz w:val="24"/>
          <w:szCs w:val="24"/>
        </w:rPr>
        <w:t>For most samples, the remaining tissue</w:t>
      </w:r>
      <w:r w:rsidR="00B9772F">
        <w:rPr>
          <w:rFonts w:ascii="Arial" w:hAnsi="Arial" w:cs="Arial"/>
          <w:sz w:val="24"/>
          <w:szCs w:val="24"/>
        </w:rPr>
        <w:t xml:space="preserve"> was </w:t>
      </w:r>
      <w:r w:rsidR="00C16BF5">
        <w:rPr>
          <w:rFonts w:ascii="Arial" w:hAnsi="Arial" w:cs="Arial"/>
          <w:sz w:val="24"/>
          <w:szCs w:val="24"/>
        </w:rPr>
        <w:t>dried at 6</w:t>
      </w:r>
      <w:r w:rsidR="00B9772F">
        <w:rPr>
          <w:rFonts w:ascii="Arial" w:hAnsi="Arial" w:cs="Arial"/>
          <w:sz w:val="24"/>
          <w:szCs w:val="24"/>
        </w:rPr>
        <w:t>0°C, and t</w:t>
      </w:r>
      <w:r w:rsidR="00333337">
        <w:rPr>
          <w:rFonts w:ascii="Arial" w:hAnsi="Arial" w:cs="Arial"/>
          <w:sz w:val="24"/>
          <w:szCs w:val="24"/>
        </w:rPr>
        <w:t>hen ground, weighed (1.0 ± 0.2 mg), and packed into tin capsules</w:t>
      </w:r>
      <w:r w:rsidR="00C16BF5">
        <w:rPr>
          <w:rFonts w:ascii="Arial" w:hAnsi="Arial" w:cs="Arial"/>
          <w:sz w:val="24"/>
          <w:szCs w:val="24"/>
        </w:rPr>
        <w:t xml:space="preserve"> for the stable isotope analysis</w:t>
      </w:r>
      <w:r w:rsidR="00333337">
        <w:rPr>
          <w:rFonts w:ascii="Arial" w:hAnsi="Arial" w:cs="Arial"/>
          <w:sz w:val="24"/>
          <w:szCs w:val="24"/>
        </w:rPr>
        <w:t>. A</w:t>
      </w:r>
      <w:r w:rsidR="00333337" w:rsidRPr="00B744A1">
        <w:rPr>
          <w:rFonts w:ascii="Arial" w:hAnsi="Arial" w:cs="Arial"/>
          <w:sz w:val="24"/>
          <w:szCs w:val="24"/>
        </w:rPr>
        <w:t xml:space="preserve">nalysis </w:t>
      </w:r>
      <w:r w:rsidR="00333337">
        <w:rPr>
          <w:rFonts w:ascii="Arial" w:hAnsi="Arial" w:cs="Arial"/>
          <w:sz w:val="24"/>
          <w:szCs w:val="24"/>
        </w:rPr>
        <w:t>of b</w:t>
      </w:r>
      <w:r w:rsidR="00333337" w:rsidRPr="00B744A1">
        <w:rPr>
          <w:rFonts w:ascii="Arial" w:hAnsi="Arial" w:cs="Arial"/>
          <w:sz w:val="24"/>
          <w:szCs w:val="24"/>
        </w:rPr>
        <w:t>ulk δ</w:t>
      </w:r>
      <w:r w:rsidR="00333337" w:rsidRPr="00B744A1">
        <w:rPr>
          <w:rFonts w:ascii="Arial" w:hAnsi="Arial" w:cs="Arial"/>
          <w:sz w:val="24"/>
          <w:szCs w:val="24"/>
          <w:vertAlign w:val="superscript"/>
        </w:rPr>
        <w:t>13</w:t>
      </w:r>
      <w:r w:rsidR="00333337" w:rsidRPr="00B744A1">
        <w:rPr>
          <w:rFonts w:ascii="Arial" w:hAnsi="Arial" w:cs="Arial"/>
          <w:sz w:val="24"/>
          <w:szCs w:val="24"/>
        </w:rPr>
        <w:t>C and δ</w:t>
      </w:r>
      <w:r w:rsidR="00333337" w:rsidRPr="00B744A1">
        <w:rPr>
          <w:rFonts w:ascii="Arial" w:hAnsi="Arial" w:cs="Arial"/>
          <w:sz w:val="24"/>
          <w:szCs w:val="24"/>
          <w:vertAlign w:val="superscript"/>
        </w:rPr>
        <w:t>15</w:t>
      </w:r>
      <w:r w:rsidR="00333337" w:rsidRPr="00B744A1">
        <w:rPr>
          <w:rFonts w:ascii="Arial" w:hAnsi="Arial" w:cs="Arial"/>
          <w:sz w:val="24"/>
          <w:szCs w:val="24"/>
        </w:rPr>
        <w:t xml:space="preserve">N was conducted at the University of California </w:t>
      </w:r>
      <w:r w:rsidR="00333337" w:rsidRPr="00633927">
        <w:rPr>
          <w:rFonts w:ascii="Arial" w:hAnsi="Arial" w:cs="Arial"/>
          <w:sz w:val="24"/>
          <w:szCs w:val="24"/>
        </w:rPr>
        <w:t>Davis (UCD) Stable Isotope Facility on a PDZ Europa 20-20</w:t>
      </w:r>
      <w:r w:rsidR="0009276C" w:rsidRPr="00633927">
        <w:rPr>
          <w:rFonts w:ascii="Arial" w:hAnsi="Arial" w:cs="Arial"/>
          <w:sz w:val="24"/>
          <w:szCs w:val="24"/>
        </w:rPr>
        <w:t xml:space="preserve"> isotope ratio mass spectrometer</w:t>
      </w:r>
      <w:r w:rsidR="00333337" w:rsidRPr="00633927">
        <w:rPr>
          <w:rFonts w:ascii="Arial" w:hAnsi="Arial" w:cs="Arial"/>
          <w:sz w:val="24"/>
          <w:szCs w:val="24"/>
        </w:rPr>
        <w:t>.</w:t>
      </w:r>
      <w:r w:rsidR="0009276C" w:rsidRPr="00633927">
        <w:t xml:space="preserve"> </w:t>
      </w:r>
    </w:p>
    <w:p w14:paraId="5C5B8A80" w14:textId="1CE096DA" w:rsidR="007A1F22" w:rsidRDefault="00DA174E" w:rsidP="00593811">
      <w:pPr>
        <w:pStyle w:val="NoSpacing"/>
        <w:spacing w:line="480" w:lineRule="auto"/>
        <w:ind w:firstLine="720"/>
        <w:rPr>
          <w:rFonts w:ascii="Arial" w:hAnsi="Arial" w:cs="Arial"/>
          <w:i/>
          <w:sz w:val="24"/>
          <w:szCs w:val="24"/>
        </w:rPr>
      </w:pPr>
      <w:r>
        <w:rPr>
          <w:rFonts w:ascii="Arial" w:hAnsi="Arial" w:cs="Arial"/>
          <w:sz w:val="24"/>
          <w:szCs w:val="24"/>
        </w:rPr>
        <w:t>Thirty-</w:t>
      </w:r>
      <w:del w:id="15" w:author="Michael McCann" w:date="2020-03-06T10:01:00Z">
        <w:r w:rsidDel="003576CB">
          <w:rPr>
            <w:rFonts w:ascii="Arial" w:hAnsi="Arial" w:cs="Arial"/>
            <w:sz w:val="24"/>
            <w:szCs w:val="24"/>
          </w:rPr>
          <w:delText>eight</w:delText>
        </w:r>
        <w:r w:rsidR="0009276C" w:rsidRPr="00633927" w:rsidDel="003576CB">
          <w:rPr>
            <w:rFonts w:ascii="Arial" w:hAnsi="Arial" w:cs="Arial"/>
            <w:sz w:val="24"/>
            <w:szCs w:val="24"/>
          </w:rPr>
          <w:delText xml:space="preserve"> </w:delText>
        </w:r>
      </w:del>
      <w:ins w:id="16" w:author="Michael McCann" w:date="2020-03-06T10:01:00Z">
        <w:r w:rsidR="003576CB">
          <w:rPr>
            <w:rFonts w:ascii="Arial" w:hAnsi="Arial" w:cs="Arial"/>
            <w:sz w:val="24"/>
            <w:szCs w:val="24"/>
          </w:rPr>
          <w:t>seven</w:t>
        </w:r>
        <w:r w:rsidR="003576CB" w:rsidRPr="00633927">
          <w:rPr>
            <w:rFonts w:ascii="Arial" w:hAnsi="Arial" w:cs="Arial"/>
            <w:sz w:val="24"/>
            <w:szCs w:val="24"/>
          </w:rPr>
          <w:t xml:space="preserve"> </w:t>
        </w:r>
      </w:ins>
      <w:r w:rsidR="0009276C" w:rsidRPr="00633927">
        <w:rPr>
          <w:rFonts w:ascii="Arial" w:hAnsi="Arial" w:cs="Arial"/>
          <w:sz w:val="24"/>
          <w:szCs w:val="24"/>
        </w:rPr>
        <w:t>fatty</w:t>
      </w:r>
      <w:r w:rsidR="0009276C" w:rsidRPr="0009276C">
        <w:rPr>
          <w:rFonts w:ascii="Arial" w:hAnsi="Arial" w:cs="Arial"/>
          <w:sz w:val="24"/>
          <w:szCs w:val="24"/>
        </w:rPr>
        <w:t xml:space="preserve"> acids were identified</w:t>
      </w:r>
      <w:r w:rsidR="0009276C">
        <w:rPr>
          <w:rFonts w:ascii="Arial" w:hAnsi="Arial" w:cs="Arial"/>
          <w:sz w:val="24"/>
          <w:szCs w:val="24"/>
        </w:rPr>
        <w:t xml:space="preserve"> by comparison to a standard with a known </w:t>
      </w:r>
      <w:r>
        <w:rPr>
          <w:rFonts w:ascii="Arial" w:hAnsi="Arial" w:cs="Arial"/>
          <w:sz w:val="24"/>
          <w:szCs w:val="24"/>
        </w:rPr>
        <w:t xml:space="preserve">fatty acid </w:t>
      </w:r>
      <w:r w:rsidR="0009276C">
        <w:rPr>
          <w:rFonts w:ascii="Arial" w:hAnsi="Arial" w:cs="Arial"/>
          <w:sz w:val="24"/>
          <w:szCs w:val="24"/>
        </w:rPr>
        <w:t xml:space="preserve">composition and </w:t>
      </w:r>
      <w:r>
        <w:rPr>
          <w:rFonts w:ascii="Arial" w:hAnsi="Arial" w:cs="Arial"/>
          <w:sz w:val="24"/>
          <w:szCs w:val="24"/>
        </w:rPr>
        <w:t xml:space="preserve">by </w:t>
      </w:r>
      <w:r w:rsidR="0009276C">
        <w:rPr>
          <w:rFonts w:ascii="Arial" w:hAnsi="Arial" w:cs="Arial"/>
          <w:sz w:val="24"/>
          <w:szCs w:val="24"/>
        </w:rPr>
        <w:t xml:space="preserve">comparison of retention times to the </w:t>
      </w:r>
      <w:r w:rsidR="00407922">
        <w:rPr>
          <w:rFonts w:ascii="Arial" w:hAnsi="Arial" w:cs="Arial"/>
          <w:sz w:val="24"/>
          <w:szCs w:val="24"/>
        </w:rPr>
        <w:t xml:space="preserve">known </w:t>
      </w:r>
      <w:r w:rsidR="0009276C">
        <w:rPr>
          <w:rFonts w:ascii="Arial" w:hAnsi="Arial" w:cs="Arial"/>
          <w:sz w:val="24"/>
          <w:szCs w:val="24"/>
        </w:rPr>
        <w:t xml:space="preserve">peak </w:t>
      </w:r>
      <w:r w:rsidR="00407922">
        <w:rPr>
          <w:rFonts w:ascii="Arial" w:hAnsi="Arial" w:cs="Arial"/>
          <w:sz w:val="24"/>
          <w:szCs w:val="24"/>
        </w:rPr>
        <w:t>from</w:t>
      </w:r>
      <w:r w:rsidR="0009276C">
        <w:rPr>
          <w:rFonts w:ascii="Arial" w:hAnsi="Arial" w:cs="Arial"/>
          <w:sz w:val="24"/>
          <w:szCs w:val="24"/>
        </w:rPr>
        <w:t xml:space="preserve"> </w:t>
      </w:r>
      <w:proofErr w:type="spellStart"/>
      <w:r w:rsidR="001F031B">
        <w:rPr>
          <w:rFonts w:ascii="Arial" w:hAnsi="Arial" w:cs="Arial"/>
          <w:sz w:val="24"/>
          <w:szCs w:val="24"/>
        </w:rPr>
        <w:t>nonadecanolic</w:t>
      </w:r>
      <w:proofErr w:type="spellEnd"/>
      <w:r w:rsidR="0009276C">
        <w:rPr>
          <w:rFonts w:ascii="Arial" w:hAnsi="Arial" w:cs="Arial"/>
          <w:sz w:val="24"/>
          <w:szCs w:val="24"/>
        </w:rPr>
        <w:t xml:space="preserve"> acid (19:0), which is added to each sample to serve as an internal standard but</w:t>
      </w:r>
      <w:r w:rsidR="00407922">
        <w:rPr>
          <w:rFonts w:ascii="Arial" w:hAnsi="Arial" w:cs="Arial"/>
          <w:sz w:val="24"/>
          <w:szCs w:val="24"/>
        </w:rPr>
        <w:t xml:space="preserve"> typically</w:t>
      </w:r>
      <w:r w:rsidR="0009276C">
        <w:rPr>
          <w:rFonts w:ascii="Arial" w:hAnsi="Arial" w:cs="Arial"/>
          <w:sz w:val="24"/>
          <w:szCs w:val="24"/>
        </w:rPr>
        <w:t xml:space="preserve"> </w:t>
      </w:r>
      <w:r w:rsidR="00407922">
        <w:rPr>
          <w:rFonts w:ascii="Arial" w:hAnsi="Arial" w:cs="Arial"/>
          <w:sz w:val="24"/>
          <w:szCs w:val="24"/>
        </w:rPr>
        <w:t>does</w:t>
      </w:r>
      <w:r w:rsidR="0009276C">
        <w:rPr>
          <w:rFonts w:ascii="Arial" w:hAnsi="Arial" w:cs="Arial"/>
          <w:sz w:val="24"/>
          <w:szCs w:val="24"/>
        </w:rPr>
        <w:t xml:space="preserve"> not occur in the samples otherwise. </w:t>
      </w:r>
      <w:ins w:id="17" w:author="Michael McCann" w:date="2020-03-24T09:26:00Z">
        <w:r w:rsidR="00376D36">
          <w:rPr>
            <w:rFonts w:ascii="Arial" w:hAnsi="Arial" w:cs="Arial"/>
            <w:sz w:val="24"/>
            <w:szCs w:val="24"/>
          </w:rPr>
          <w:t>Both -</w:t>
        </w:r>
        <w:r w:rsidR="00376D36">
          <w:rPr>
            <w:rFonts w:ascii="Arial" w:hAnsi="Arial" w:cs="Arial"/>
            <w:i/>
            <w:iCs/>
            <w:sz w:val="24"/>
            <w:szCs w:val="24"/>
          </w:rPr>
          <w:t xml:space="preserve">cis </w:t>
        </w:r>
        <w:r w:rsidR="00376D36">
          <w:rPr>
            <w:rFonts w:ascii="Arial" w:hAnsi="Arial" w:cs="Arial"/>
            <w:sz w:val="24"/>
            <w:szCs w:val="24"/>
          </w:rPr>
          <w:t xml:space="preserve">and </w:t>
        </w:r>
        <w:r w:rsidR="00376D36">
          <w:rPr>
            <w:rFonts w:ascii="Arial" w:hAnsi="Arial" w:cs="Arial"/>
            <w:i/>
            <w:iCs/>
            <w:sz w:val="24"/>
            <w:szCs w:val="24"/>
          </w:rPr>
          <w:t xml:space="preserve">-trans </w:t>
        </w:r>
        <w:r w:rsidR="00376D36">
          <w:rPr>
            <w:rFonts w:ascii="Arial" w:hAnsi="Arial" w:cs="Arial"/>
            <w:sz w:val="24"/>
            <w:szCs w:val="24"/>
          </w:rPr>
          <w:t xml:space="preserve">configurations of fatty acids were identified </w:t>
        </w:r>
      </w:ins>
      <w:ins w:id="18" w:author="Michael McCann" w:date="2020-03-24T09:27:00Z">
        <w:r w:rsidR="00376D36">
          <w:rPr>
            <w:rFonts w:ascii="Arial" w:hAnsi="Arial" w:cs="Arial"/>
            <w:sz w:val="24"/>
            <w:szCs w:val="24"/>
          </w:rPr>
          <w:t>based on comparisons to standards and confirm</w:t>
        </w:r>
      </w:ins>
      <w:ins w:id="19" w:author="Michael McCann" w:date="2020-03-24T09:28:00Z">
        <w:r w:rsidR="00376D36">
          <w:rPr>
            <w:rFonts w:ascii="Arial" w:hAnsi="Arial" w:cs="Arial"/>
            <w:sz w:val="24"/>
            <w:szCs w:val="24"/>
          </w:rPr>
          <w:t>ed</w:t>
        </w:r>
      </w:ins>
      <w:ins w:id="20" w:author="Michael McCann" w:date="2020-03-24T09:27:00Z">
        <w:r w:rsidR="00376D36">
          <w:rPr>
            <w:rFonts w:ascii="Arial" w:hAnsi="Arial" w:cs="Arial"/>
            <w:sz w:val="24"/>
            <w:szCs w:val="24"/>
          </w:rPr>
          <w:t xml:space="preserve"> by running duplicate samples on a gas chromatograph – mass spectrometer. </w:t>
        </w:r>
      </w:ins>
      <w:r w:rsidR="0009276C">
        <w:rPr>
          <w:rFonts w:ascii="Arial" w:hAnsi="Arial" w:cs="Arial"/>
          <w:sz w:val="24"/>
          <w:szCs w:val="24"/>
        </w:rPr>
        <w:lastRenderedPageBreak/>
        <w:t>The amount of each fatty acid is expressed as a normalized area percentage based on all fatty acids (</w:t>
      </w:r>
      <w:r w:rsidR="00101046">
        <w:rPr>
          <w:rFonts w:ascii="Arial" w:hAnsi="Arial" w:cs="Arial"/>
          <w:sz w:val="24"/>
          <w:szCs w:val="24"/>
        </w:rPr>
        <w:t>i.e.</w:t>
      </w:r>
      <w:r w:rsidR="0009276C">
        <w:rPr>
          <w:rFonts w:ascii="Arial" w:hAnsi="Arial" w:cs="Arial"/>
          <w:sz w:val="24"/>
          <w:szCs w:val="24"/>
        </w:rPr>
        <w:t xml:space="preserve"> </w:t>
      </w:r>
      <w:r w:rsidR="00593811">
        <w:rPr>
          <w:rFonts w:ascii="Arial" w:hAnsi="Arial" w:cs="Arial"/>
          <w:sz w:val="24"/>
          <w:szCs w:val="24"/>
        </w:rPr>
        <w:t>according to all peaks, not</w:t>
      </w:r>
      <w:r w:rsidR="0009276C">
        <w:rPr>
          <w:rFonts w:ascii="Arial" w:hAnsi="Arial" w:cs="Arial"/>
          <w:sz w:val="24"/>
          <w:szCs w:val="24"/>
        </w:rPr>
        <w:t xml:space="preserve"> just the </w:t>
      </w:r>
      <w:del w:id="21" w:author="Michael McCann" w:date="2020-03-06T10:01:00Z">
        <w:r w:rsidR="0009276C" w:rsidDel="003576CB">
          <w:rPr>
            <w:rFonts w:ascii="Arial" w:hAnsi="Arial" w:cs="Arial"/>
            <w:sz w:val="24"/>
            <w:szCs w:val="24"/>
          </w:rPr>
          <w:delText>38</w:delText>
        </w:r>
        <w:r w:rsidR="00593811" w:rsidDel="003576CB">
          <w:rPr>
            <w:rFonts w:ascii="Arial" w:hAnsi="Arial" w:cs="Arial"/>
            <w:sz w:val="24"/>
            <w:szCs w:val="24"/>
          </w:rPr>
          <w:delText xml:space="preserve"> </w:delText>
        </w:r>
      </w:del>
      <w:ins w:id="22" w:author="Michael McCann" w:date="2020-03-06T10:01:00Z">
        <w:r w:rsidR="003576CB">
          <w:rPr>
            <w:rFonts w:ascii="Arial" w:hAnsi="Arial" w:cs="Arial"/>
            <w:sz w:val="24"/>
            <w:szCs w:val="24"/>
          </w:rPr>
          <w:t xml:space="preserve">37 </w:t>
        </w:r>
      </w:ins>
      <w:r w:rsidR="00593811">
        <w:rPr>
          <w:rFonts w:ascii="Arial" w:hAnsi="Arial" w:cs="Arial"/>
          <w:sz w:val="24"/>
          <w:szCs w:val="24"/>
        </w:rPr>
        <w:t xml:space="preserve">identified </w:t>
      </w:r>
      <w:r w:rsidR="0009276C">
        <w:rPr>
          <w:rFonts w:ascii="Arial" w:hAnsi="Arial" w:cs="Arial"/>
          <w:sz w:val="24"/>
          <w:szCs w:val="24"/>
        </w:rPr>
        <w:t>fatty acids). The total lipid content</w:t>
      </w:r>
      <w:r>
        <w:rPr>
          <w:rFonts w:ascii="Arial" w:hAnsi="Arial" w:cs="Arial"/>
          <w:sz w:val="24"/>
          <w:szCs w:val="24"/>
        </w:rPr>
        <w:t xml:space="preserve"> (% </w:t>
      </w:r>
      <w:r w:rsidR="001F031B">
        <w:rPr>
          <w:rFonts w:ascii="Arial" w:hAnsi="Arial" w:cs="Arial"/>
          <w:sz w:val="24"/>
          <w:szCs w:val="24"/>
        </w:rPr>
        <w:t>dry</w:t>
      </w:r>
      <w:r>
        <w:rPr>
          <w:rFonts w:ascii="Arial" w:hAnsi="Arial" w:cs="Arial"/>
          <w:sz w:val="24"/>
          <w:szCs w:val="24"/>
        </w:rPr>
        <w:t xml:space="preserve"> mass)</w:t>
      </w:r>
      <w:r w:rsidR="0009276C">
        <w:rPr>
          <w:rFonts w:ascii="Arial" w:hAnsi="Arial" w:cs="Arial"/>
          <w:sz w:val="24"/>
          <w:szCs w:val="24"/>
        </w:rPr>
        <w:t xml:space="preserve"> of each sample </w:t>
      </w:r>
      <w:r w:rsidR="00593811">
        <w:rPr>
          <w:rFonts w:ascii="Arial" w:hAnsi="Arial" w:cs="Arial"/>
          <w:sz w:val="24"/>
          <w:szCs w:val="24"/>
        </w:rPr>
        <w:t>was</w:t>
      </w:r>
      <w:r w:rsidR="0009276C">
        <w:rPr>
          <w:rFonts w:ascii="Arial" w:hAnsi="Arial" w:cs="Arial"/>
          <w:sz w:val="24"/>
          <w:szCs w:val="24"/>
        </w:rPr>
        <w:t xml:space="preserve"> calculated based on the</w:t>
      </w:r>
      <w:r>
        <w:rPr>
          <w:rFonts w:ascii="Arial" w:hAnsi="Arial" w:cs="Arial"/>
          <w:sz w:val="24"/>
          <w:szCs w:val="24"/>
        </w:rPr>
        <w:t xml:space="preserve"> peak </w:t>
      </w:r>
      <w:r w:rsidR="001F031B">
        <w:rPr>
          <w:rFonts w:ascii="Arial" w:hAnsi="Arial" w:cs="Arial"/>
          <w:sz w:val="24"/>
          <w:szCs w:val="24"/>
        </w:rPr>
        <w:t>area</w:t>
      </w:r>
      <w:r>
        <w:rPr>
          <w:rFonts w:ascii="Arial" w:hAnsi="Arial" w:cs="Arial"/>
          <w:sz w:val="24"/>
          <w:szCs w:val="24"/>
        </w:rPr>
        <w:t xml:space="preserve"> of the</w:t>
      </w:r>
      <w:r w:rsidR="0009276C">
        <w:rPr>
          <w:rFonts w:ascii="Arial" w:hAnsi="Arial" w:cs="Arial"/>
          <w:sz w:val="24"/>
          <w:szCs w:val="24"/>
        </w:rPr>
        <w:t xml:space="preserve"> </w:t>
      </w:r>
      <w:proofErr w:type="spellStart"/>
      <w:r w:rsidR="001F031B">
        <w:rPr>
          <w:rFonts w:ascii="Arial" w:hAnsi="Arial" w:cs="Arial"/>
          <w:sz w:val="24"/>
          <w:szCs w:val="24"/>
        </w:rPr>
        <w:t>nonadecanolic</w:t>
      </w:r>
      <w:proofErr w:type="spellEnd"/>
      <w:r w:rsidR="001F031B">
        <w:rPr>
          <w:rFonts w:ascii="Arial" w:hAnsi="Arial" w:cs="Arial"/>
          <w:sz w:val="24"/>
          <w:szCs w:val="24"/>
        </w:rPr>
        <w:t xml:space="preserve"> </w:t>
      </w:r>
      <w:r w:rsidR="0009276C">
        <w:rPr>
          <w:rFonts w:ascii="Arial" w:hAnsi="Arial" w:cs="Arial"/>
          <w:sz w:val="24"/>
          <w:szCs w:val="24"/>
        </w:rPr>
        <w:t>acid standard and the</w:t>
      </w:r>
      <w:r w:rsidR="001F031B">
        <w:rPr>
          <w:rFonts w:ascii="Arial" w:hAnsi="Arial" w:cs="Arial"/>
          <w:sz w:val="24"/>
          <w:szCs w:val="24"/>
        </w:rPr>
        <w:t xml:space="preserve"> dry</w:t>
      </w:r>
      <w:r w:rsidR="0009276C">
        <w:rPr>
          <w:rFonts w:ascii="Arial" w:hAnsi="Arial" w:cs="Arial"/>
          <w:sz w:val="24"/>
          <w:szCs w:val="24"/>
        </w:rPr>
        <w:t xml:space="preserve"> mass of the sample analyzed. </w:t>
      </w:r>
    </w:p>
    <w:p w14:paraId="3EDD2877" w14:textId="21EDCEEC" w:rsidR="00EC3045" w:rsidRPr="007A1F22" w:rsidRDefault="00EC3045" w:rsidP="007A1F22">
      <w:pPr>
        <w:pStyle w:val="NoSpacing"/>
        <w:spacing w:line="480" w:lineRule="auto"/>
        <w:ind w:firstLine="720"/>
        <w:rPr>
          <w:rFonts w:ascii="Arial" w:hAnsi="Arial" w:cs="Arial"/>
          <w:i/>
          <w:sz w:val="24"/>
          <w:szCs w:val="24"/>
        </w:rPr>
      </w:pPr>
      <w:r>
        <w:rPr>
          <w:rFonts w:ascii="Arial" w:hAnsi="Arial" w:cs="Arial"/>
          <w:sz w:val="24"/>
          <w:szCs w:val="24"/>
        </w:rPr>
        <w:t xml:space="preserve">To determine the effect of </w:t>
      </w:r>
      <w:r w:rsidR="0084392F">
        <w:rPr>
          <w:rFonts w:ascii="Arial" w:hAnsi="Arial" w:cs="Arial"/>
          <w:sz w:val="24"/>
          <w:szCs w:val="24"/>
        </w:rPr>
        <w:t>lipid</w:t>
      </w:r>
      <w:r>
        <w:rPr>
          <w:rFonts w:ascii="Arial" w:hAnsi="Arial" w:cs="Arial"/>
          <w:sz w:val="24"/>
          <w:szCs w:val="24"/>
        </w:rPr>
        <w:t xml:space="preserve"> extraction on stable isotope values</w:t>
      </w:r>
      <w:r w:rsidR="00333337">
        <w:rPr>
          <w:rFonts w:ascii="Arial" w:hAnsi="Arial" w:cs="Arial"/>
          <w:sz w:val="24"/>
          <w:szCs w:val="24"/>
        </w:rPr>
        <w:t>,</w:t>
      </w:r>
      <w:r>
        <w:rPr>
          <w:rFonts w:ascii="Arial" w:hAnsi="Arial" w:cs="Arial"/>
          <w:sz w:val="24"/>
          <w:szCs w:val="24"/>
        </w:rPr>
        <w:t xml:space="preserve"> a subset of samples </w:t>
      </w:r>
      <w:proofErr w:type="gramStart"/>
      <w:r>
        <w:rPr>
          <w:rFonts w:ascii="Arial" w:hAnsi="Arial" w:cs="Arial"/>
          <w:sz w:val="24"/>
          <w:szCs w:val="24"/>
        </w:rPr>
        <w:t>were</w:t>
      </w:r>
      <w:proofErr w:type="gramEnd"/>
      <w:r>
        <w:rPr>
          <w:rFonts w:ascii="Arial" w:hAnsi="Arial" w:cs="Arial"/>
          <w:sz w:val="24"/>
          <w:szCs w:val="24"/>
        </w:rPr>
        <w:t xml:space="preserve"> split and analyzed </w:t>
      </w:r>
      <w:r w:rsidR="00333337">
        <w:rPr>
          <w:rFonts w:ascii="Arial" w:hAnsi="Arial" w:cs="Arial"/>
          <w:sz w:val="24"/>
          <w:szCs w:val="24"/>
        </w:rPr>
        <w:t>only via</w:t>
      </w:r>
      <w:r>
        <w:rPr>
          <w:rFonts w:ascii="Arial" w:hAnsi="Arial" w:cs="Arial"/>
          <w:sz w:val="24"/>
          <w:szCs w:val="24"/>
        </w:rPr>
        <w:t xml:space="preserve"> stable isotope analysis or via stable isotope analysis following </w:t>
      </w:r>
      <w:r w:rsidR="0084392F">
        <w:rPr>
          <w:rFonts w:ascii="Arial" w:hAnsi="Arial" w:cs="Arial"/>
          <w:sz w:val="24"/>
          <w:szCs w:val="24"/>
        </w:rPr>
        <w:t>lipid</w:t>
      </w:r>
      <w:r>
        <w:rPr>
          <w:rFonts w:ascii="Arial" w:hAnsi="Arial" w:cs="Arial"/>
          <w:sz w:val="24"/>
          <w:szCs w:val="24"/>
        </w:rPr>
        <w:t xml:space="preserve"> extraction. </w:t>
      </w:r>
      <w:r w:rsidR="00600D9A">
        <w:rPr>
          <w:rFonts w:ascii="Arial" w:hAnsi="Arial" w:cs="Arial"/>
          <w:sz w:val="24"/>
          <w:szCs w:val="24"/>
        </w:rPr>
        <w:t>This allowed for the calculation of correction</w:t>
      </w:r>
      <w:r w:rsidR="0084392F">
        <w:rPr>
          <w:rFonts w:ascii="Arial" w:hAnsi="Arial" w:cs="Arial"/>
          <w:sz w:val="24"/>
          <w:szCs w:val="24"/>
        </w:rPr>
        <w:t xml:space="preserve"> factor to account for lipid</w:t>
      </w:r>
      <w:r w:rsidR="00600D9A">
        <w:rPr>
          <w:rFonts w:ascii="Arial" w:hAnsi="Arial" w:cs="Arial"/>
          <w:sz w:val="24"/>
          <w:szCs w:val="24"/>
        </w:rPr>
        <w:t xml:space="preserve"> extraction, since lipids can be 6 to 8‰ depleted in </w:t>
      </w:r>
      <w:r w:rsidR="00600D9A" w:rsidRPr="00600D9A">
        <w:rPr>
          <w:rFonts w:ascii="Arial" w:hAnsi="Arial" w:cs="Arial"/>
          <w:sz w:val="24"/>
          <w:szCs w:val="24"/>
          <w:vertAlign w:val="superscript"/>
        </w:rPr>
        <w:t>13</w:t>
      </w:r>
      <w:r w:rsidR="00600D9A">
        <w:rPr>
          <w:rFonts w:ascii="Arial" w:hAnsi="Arial" w:cs="Arial"/>
          <w:sz w:val="24"/>
          <w:szCs w:val="24"/>
        </w:rPr>
        <w:t xml:space="preserve">C compared to other molecules </w:t>
      </w:r>
      <w:r w:rsidR="00887336">
        <w:rPr>
          <w:rFonts w:ascii="Arial" w:hAnsi="Arial" w:cs="Arial"/>
          <w:sz w:val="24"/>
          <w:szCs w:val="24"/>
        </w:rPr>
        <w:t>[38]</w:t>
      </w:r>
      <w:r w:rsidR="00600D9A">
        <w:rPr>
          <w:rFonts w:ascii="Arial" w:hAnsi="Arial" w:cs="Arial"/>
          <w:sz w:val="24"/>
          <w:szCs w:val="24"/>
        </w:rPr>
        <w:t xml:space="preserve">. </w:t>
      </w:r>
      <w:r w:rsidR="00764DD2">
        <w:rPr>
          <w:rFonts w:ascii="Arial" w:hAnsi="Arial" w:cs="Arial"/>
          <w:sz w:val="24"/>
          <w:szCs w:val="24"/>
        </w:rPr>
        <w:t xml:space="preserve">Throughout the text, </w:t>
      </w:r>
      <w:r w:rsidR="0084392F">
        <w:rPr>
          <w:rFonts w:ascii="Arial" w:hAnsi="Arial" w:cs="Arial"/>
          <w:sz w:val="24"/>
          <w:szCs w:val="24"/>
        </w:rPr>
        <w:t>lipid</w:t>
      </w:r>
      <w:r w:rsidR="00764DD2">
        <w:rPr>
          <w:rFonts w:ascii="Arial" w:hAnsi="Arial" w:cs="Arial"/>
          <w:sz w:val="24"/>
          <w:szCs w:val="24"/>
        </w:rPr>
        <w:t xml:space="preserve">-extracted stable isotope values are reported, unless otherwise noted. </w:t>
      </w:r>
    </w:p>
    <w:p w14:paraId="45664083" w14:textId="77777777" w:rsidR="00EC3045" w:rsidRPr="00B744A1" w:rsidRDefault="00EC3045" w:rsidP="008E0C41">
      <w:pPr>
        <w:pStyle w:val="NoSpacing"/>
        <w:spacing w:line="480" w:lineRule="auto"/>
        <w:ind w:left="1800"/>
        <w:rPr>
          <w:rFonts w:ascii="Arial" w:hAnsi="Arial" w:cs="Arial"/>
          <w:sz w:val="24"/>
          <w:szCs w:val="24"/>
        </w:rPr>
      </w:pPr>
    </w:p>
    <w:p w14:paraId="7EC5AEEA" w14:textId="77777777" w:rsidR="00B8707F" w:rsidRPr="00C31EED" w:rsidRDefault="00001077" w:rsidP="008E0C41">
      <w:pPr>
        <w:pStyle w:val="NoSpacing"/>
        <w:spacing w:line="480" w:lineRule="auto"/>
        <w:rPr>
          <w:rFonts w:ascii="Arial" w:hAnsi="Arial" w:cs="Arial"/>
          <w:b/>
          <w:sz w:val="32"/>
          <w:szCs w:val="32"/>
        </w:rPr>
      </w:pPr>
      <w:r w:rsidRPr="00C31EED">
        <w:rPr>
          <w:rFonts w:ascii="Arial" w:hAnsi="Arial" w:cs="Arial"/>
          <w:b/>
          <w:sz w:val="32"/>
          <w:szCs w:val="32"/>
        </w:rPr>
        <w:t>Statistical</w:t>
      </w:r>
      <w:r w:rsidR="00DF38F9" w:rsidRPr="00C31EED">
        <w:rPr>
          <w:rFonts w:ascii="Arial" w:hAnsi="Arial" w:cs="Arial"/>
          <w:b/>
          <w:sz w:val="32"/>
          <w:szCs w:val="32"/>
        </w:rPr>
        <w:t xml:space="preserve"> analyses and </w:t>
      </w:r>
      <w:r w:rsidR="00407922" w:rsidRPr="00C31EED">
        <w:rPr>
          <w:rFonts w:ascii="Arial" w:hAnsi="Arial" w:cs="Arial"/>
          <w:b/>
          <w:sz w:val="32"/>
          <w:szCs w:val="32"/>
        </w:rPr>
        <w:t xml:space="preserve">TEF </w:t>
      </w:r>
      <w:r w:rsidR="00C54134" w:rsidRPr="00C31EED">
        <w:rPr>
          <w:rFonts w:ascii="Arial" w:hAnsi="Arial" w:cs="Arial"/>
          <w:b/>
          <w:sz w:val="32"/>
          <w:szCs w:val="32"/>
        </w:rPr>
        <w:t>c</w:t>
      </w:r>
      <w:r w:rsidR="00407922" w:rsidRPr="00C31EED">
        <w:rPr>
          <w:rFonts w:ascii="Arial" w:hAnsi="Arial" w:cs="Arial"/>
          <w:b/>
          <w:sz w:val="32"/>
          <w:szCs w:val="32"/>
        </w:rPr>
        <w:t xml:space="preserve">alculations </w:t>
      </w:r>
    </w:p>
    <w:p w14:paraId="00D4323C" w14:textId="77777777" w:rsidR="00DF38F9" w:rsidRDefault="00DF38F9" w:rsidP="00900FE9">
      <w:pPr>
        <w:pStyle w:val="NoSpacing"/>
        <w:spacing w:line="480" w:lineRule="auto"/>
        <w:ind w:firstLine="720"/>
        <w:rPr>
          <w:rFonts w:ascii="Arial" w:hAnsi="Arial" w:cs="Arial"/>
          <w:sz w:val="24"/>
          <w:szCs w:val="24"/>
        </w:rPr>
      </w:pPr>
      <w:r>
        <w:rPr>
          <w:rFonts w:ascii="Arial" w:hAnsi="Arial" w:cs="Arial"/>
          <w:sz w:val="24"/>
          <w:szCs w:val="24"/>
        </w:rPr>
        <w:t>For univariate, continuous response variables (</w:t>
      </w:r>
      <w:r w:rsidR="00101046">
        <w:rPr>
          <w:rFonts w:ascii="Arial" w:hAnsi="Arial" w:cs="Arial"/>
          <w:sz w:val="24"/>
          <w:szCs w:val="24"/>
        </w:rPr>
        <w:t>e.g.</w:t>
      </w:r>
      <w:r>
        <w:rPr>
          <w:rFonts w:ascii="Arial" w:hAnsi="Arial" w:cs="Arial"/>
          <w:sz w:val="24"/>
          <w:szCs w:val="24"/>
        </w:rPr>
        <w:t xml:space="preserve"> growth rate</w:t>
      </w:r>
      <w:r w:rsidR="00962B07">
        <w:rPr>
          <w:rFonts w:ascii="Arial" w:hAnsi="Arial" w:cs="Arial"/>
          <w:sz w:val="24"/>
          <w:szCs w:val="24"/>
        </w:rPr>
        <w:t>, stable isotope concentrations</w:t>
      </w:r>
      <w:r>
        <w:rPr>
          <w:rFonts w:ascii="Arial" w:hAnsi="Arial" w:cs="Arial"/>
          <w:sz w:val="24"/>
          <w:szCs w:val="24"/>
        </w:rPr>
        <w:t xml:space="preserve">), </w:t>
      </w:r>
      <w:r w:rsidR="00764DD2">
        <w:rPr>
          <w:rFonts w:ascii="Arial" w:hAnsi="Arial" w:cs="Arial"/>
          <w:sz w:val="24"/>
          <w:szCs w:val="24"/>
        </w:rPr>
        <w:t>analysis of variance (</w:t>
      </w:r>
      <w:r>
        <w:rPr>
          <w:rFonts w:ascii="Arial" w:hAnsi="Arial" w:cs="Arial"/>
          <w:sz w:val="24"/>
          <w:szCs w:val="24"/>
        </w:rPr>
        <w:t>A</w:t>
      </w:r>
      <w:r w:rsidR="00764DD2">
        <w:rPr>
          <w:rFonts w:ascii="Arial" w:hAnsi="Arial" w:cs="Arial"/>
          <w:sz w:val="24"/>
          <w:szCs w:val="24"/>
        </w:rPr>
        <w:t>NOVA)</w:t>
      </w:r>
      <w:r>
        <w:rPr>
          <w:rFonts w:ascii="Arial" w:hAnsi="Arial" w:cs="Arial"/>
          <w:sz w:val="24"/>
          <w:szCs w:val="24"/>
        </w:rPr>
        <w:t xml:space="preserve"> </w:t>
      </w:r>
      <w:r w:rsidR="00764DD2">
        <w:rPr>
          <w:rFonts w:ascii="Arial" w:hAnsi="Arial" w:cs="Arial"/>
          <w:sz w:val="24"/>
          <w:szCs w:val="24"/>
        </w:rPr>
        <w:t>was</w:t>
      </w:r>
      <w:r>
        <w:rPr>
          <w:rFonts w:ascii="Arial" w:hAnsi="Arial" w:cs="Arial"/>
          <w:sz w:val="24"/>
          <w:szCs w:val="24"/>
        </w:rPr>
        <w:t xml:space="preserve"> used to test for differences between diets or tissues. We tested all assumptions of ANOVAs (</w:t>
      </w:r>
      <w:r w:rsidR="00101046">
        <w:rPr>
          <w:rFonts w:ascii="Arial" w:hAnsi="Arial" w:cs="Arial"/>
          <w:sz w:val="24"/>
          <w:szCs w:val="24"/>
        </w:rPr>
        <w:t>i.e.</w:t>
      </w:r>
      <w:r>
        <w:rPr>
          <w:rFonts w:ascii="Arial" w:hAnsi="Arial" w:cs="Arial"/>
          <w:sz w:val="24"/>
          <w:szCs w:val="24"/>
        </w:rPr>
        <w:t xml:space="preserve"> homogeneity of variances, </w:t>
      </w:r>
      <w:proofErr w:type="gramStart"/>
      <w:r>
        <w:rPr>
          <w:rFonts w:ascii="Arial" w:hAnsi="Arial" w:cs="Arial"/>
          <w:sz w:val="24"/>
          <w:szCs w:val="24"/>
        </w:rPr>
        <w:t>normally-distributed</w:t>
      </w:r>
      <w:proofErr w:type="gramEnd"/>
      <w:r>
        <w:rPr>
          <w:rFonts w:ascii="Arial" w:hAnsi="Arial" w:cs="Arial"/>
          <w:sz w:val="24"/>
          <w:szCs w:val="24"/>
        </w:rPr>
        <w:t xml:space="preserve"> residuals) and transformed the response variable to meet these assumptions if necessary. </w:t>
      </w:r>
      <w:r w:rsidR="00764DD2">
        <w:rPr>
          <w:rFonts w:ascii="Arial" w:hAnsi="Arial" w:cs="Arial"/>
          <w:sz w:val="24"/>
          <w:szCs w:val="24"/>
        </w:rPr>
        <w:t xml:space="preserve">To assess differences in the multivariate fatty acid profiles, we used non-metric multidimensional scaling (NMDS) to visualize the data in fewer </w:t>
      </w:r>
      <w:r w:rsidR="00962B07">
        <w:rPr>
          <w:rFonts w:ascii="Arial" w:hAnsi="Arial" w:cs="Arial"/>
          <w:sz w:val="24"/>
          <w:szCs w:val="24"/>
        </w:rPr>
        <w:t>dimensions</w:t>
      </w:r>
      <w:r w:rsidR="00764DD2">
        <w:rPr>
          <w:rFonts w:ascii="Arial" w:hAnsi="Arial" w:cs="Arial"/>
          <w:sz w:val="24"/>
          <w:szCs w:val="24"/>
        </w:rPr>
        <w:t xml:space="preserve"> and</w:t>
      </w:r>
      <w:r w:rsidR="00962B07">
        <w:rPr>
          <w:rFonts w:ascii="Arial" w:hAnsi="Arial" w:cs="Arial"/>
          <w:sz w:val="24"/>
          <w:szCs w:val="24"/>
        </w:rPr>
        <w:t xml:space="preserve"> we used</w:t>
      </w:r>
      <w:r w:rsidR="00764DD2">
        <w:rPr>
          <w:rFonts w:ascii="Arial" w:hAnsi="Arial" w:cs="Arial"/>
          <w:sz w:val="24"/>
          <w:szCs w:val="24"/>
        </w:rPr>
        <w:t xml:space="preserve"> analysis of similarities (ANOSIM) to test for differences between groups (</w:t>
      </w:r>
      <w:r w:rsidR="00101046">
        <w:rPr>
          <w:rFonts w:ascii="Arial" w:hAnsi="Arial" w:cs="Arial"/>
          <w:sz w:val="24"/>
          <w:szCs w:val="24"/>
        </w:rPr>
        <w:t>e.g.</w:t>
      </w:r>
      <w:r w:rsidR="00764DD2">
        <w:rPr>
          <w:rFonts w:ascii="Arial" w:hAnsi="Arial" w:cs="Arial"/>
          <w:sz w:val="24"/>
          <w:szCs w:val="24"/>
        </w:rPr>
        <w:t xml:space="preserve"> diet items, tissues). Both NMDS and ANOSIM were performed with the R package vegan</w:t>
      </w:r>
      <w:r w:rsidR="00593811">
        <w:rPr>
          <w:rFonts w:ascii="Arial" w:hAnsi="Arial" w:cs="Arial"/>
          <w:sz w:val="24"/>
          <w:szCs w:val="24"/>
        </w:rPr>
        <w:t xml:space="preserve"> and used Bray-Curtis distances</w:t>
      </w:r>
      <w:r w:rsidR="00764DD2">
        <w:rPr>
          <w:rFonts w:ascii="Arial" w:hAnsi="Arial" w:cs="Arial"/>
          <w:sz w:val="24"/>
          <w:szCs w:val="24"/>
        </w:rPr>
        <w:t xml:space="preserve">. </w:t>
      </w:r>
    </w:p>
    <w:p w14:paraId="6797D893" w14:textId="6048E8C1" w:rsidR="004A2FB9" w:rsidRDefault="00407922" w:rsidP="00DF38F9">
      <w:pPr>
        <w:pStyle w:val="NoSpacing"/>
        <w:spacing w:line="480" w:lineRule="auto"/>
        <w:ind w:firstLine="720"/>
        <w:rPr>
          <w:rFonts w:ascii="Arial" w:hAnsi="Arial" w:cs="Arial"/>
          <w:sz w:val="24"/>
          <w:szCs w:val="24"/>
        </w:rPr>
      </w:pPr>
      <w:r w:rsidRPr="00633927">
        <w:rPr>
          <w:rFonts w:ascii="Arial" w:hAnsi="Arial" w:cs="Arial"/>
          <w:sz w:val="24"/>
          <w:szCs w:val="24"/>
        </w:rPr>
        <w:t xml:space="preserve">Our experiment allowed </w:t>
      </w:r>
      <w:r w:rsidR="00746346" w:rsidRPr="00633927">
        <w:rPr>
          <w:rFonts w:ascii="Arial" w:hAnsi="Arial" w:cs="Arial"/>
          <w:sz w:val="24"/>
          <w:szCs w:val="24"/>
        </w:rPr>
        <w:t>us to</w:t>
      </w:r>
      <w:r w:rsidRPr="00633927">
        <w:rPr>
          <w:rFonts w:ascii="Arial" w:hAnsi="Arial" w:cs="Arial"/>
          <w:sz w:val="24"/>
          <w:szCs w:val="24"/>
        </w:rPr>
        <w:t xml:space="preserve"> calculat</w:t>
      </w:r>
      <w:r w:rsidR="00746346" w:rsidRPr="00633927">
        <w:rPr>
          <w:rFonts w:ascii="Arial" w:hAnsi="Arial" w:cs="Arial"/>
          <w:sz w:val="24"/>
          <w:szCs w:val="24"/>
        </w:rPr>
        <w:t>e</w:t>
      </w:r>
      <w:r w:rsidRPr="00633927">
        <w:rPr>
          <w:rFonts w:ascii="Arial" w:hAnsi="Arial" w:cs="Arial"/>
          <w:sz w:val="24"/>
          <w:szCs w:val="24"/>
        </w:rPr>
        <w:t xml:space="preserve"> TEFs for each biomarker (δ</w:t>
      </w:r>
      <w:r w:rsidRPr="00633927">
        <w:rPr>
          <w:rFonts w:ascii="Arial" w:hAnsi="Arial" w:cs="Arial"/>
          <w:sz w:val="24"/>
          <w:szCs w:val="24"/>
          <w:vertAlign w:val="superscript"/>
        </w:rPr>
        <w:t>13</w:t>
      </w:r>
      <w:r w:rsidRPr="00633927">
        <w:rPr>
          <w:rFonts w:ascii="Arial" w:hAnsi="Arial" w:cs="Arial"/>
          <w:sz w:val="24"/>
          <w:szCs w:val="24"/>
        </w:rPr>
        <w:t>C, δ</w:t>
      </w:r>
      <w:r w:rsidRPr="00633927">
        <w:rPr>
          <w:rFonts w:ascii="Arial" w:hAnsi="Arial" w:cs="Arial"/>
          <w:sz w:val="24"/>
          <w:szCs w:val="24"/>
          <w:vertAlign w:val="superscript"/>
        </w:rPr>
        <w:t>15</w:t>
      </w:r>
      <w:r w:rsidRPr="00633927">
        <w:rPr>
          <w:rFonts w:ascii="Arial" w:hAnsi="Arial" w:cs="Arial"/>
          <w:sz w:val="24"/>
          <w:szCs w:val="24"/>
        </w:rPr>
        <w:t>N, and</w:t>
      </w:r>
      <w:r w:rsidR="00026EFC">
        <w:rPr>
          <w:rFonts w:ascii="Arial" w:hAnsi="Arial" w:cs="Arial"/>
          <w:sz w:val="24"/>
          <w:szCs w:val="24"/>
        </w:rPr>
        <w:t xml:space="preserve"> each of</w:t>
      </w:r>
      <w:r w:rsidRPr="00633927">
        <w:rPr>
          <w:rFonts w:ascii="Arial" w:hAnsi="Arial" w:cs="Arial"/>
          <w:sz w:val="24"/>
          <w:szCs w:val="24"/>
        </w:rPr>
        <w:t xml:space="preserve"> </w:t>
      </w:r>
      <w:r w:rsidR="00945674" w:rsidRPr="00633927">
        <w:rPr>
          <w:rFonts w:ascii="Arial" w:hAnsi="Arial" w:cs="Arial"/>
          <w:sz w:val="24"/>
          <w:szCs w:val="24"/>
        </w:rPr>
        <w:t>the</w:t>
      </w:r>
      <w:r w:rsidRPr="00633927">
        <w:rPr>
          <w:rFonts w:ascii="Arial" w:hAnsi="Arial" w:cs="Arial"/>
          <w:sz w:val="24"/>
          <w:szCs w:val="24"/>
        </w:rPr>
        <w:t xml:space="preserve"> </w:t>
      </w:r>
      <w:del w:id="23" w:author="Michael McCann" w:date="2020-03-06T10:01:00Z">
        <w:r w:rsidRPr="00633927" w:rsidDel="003576CB">
          <w:rPr>
            <w:rFonts w:ascii="Arial" w:hAnsi="Arial" w:cs="Arial"/>
            <w:sz w:val="24"/>
            <w:szCs w:val="24"/>
          </w:rPr>
          <w:delText xml:space="preserve">38 </w:delText>
        </w:r>
      </w:del>
      <w:ins w:id="24" w:author="Michael McCann" w:date="2020-03-06T10:01:00Z">
        <w:r w:rsidR="003576CB">
          <w:rPr>
            <w:rFonts w:ascii="Arial" w:hAnsi="Arial" w:cs="Arial"/>
            <w:sz w:val="24"/>
            <w:szCs w:val="24"/>
          </w:rPr>
          <w:t>37</w:t>
        </w:r>
        <w:r w:rsidR="003576CB" w:rsidRPr="00633927">
          <w:rPr>
            <w:rFonts w:ascii="Arial" w:hAnsi="Arial" w:cs="Arial"/>
            <w:sz w:val="24"/>
            <w:szCs w:val="24"/>
          </w:rPr>
          <w:t xml:space="preserve"> </w:t>
        </w:r>
      </w:ins>
      <w:r w:rsidRPr="00633927">
        <w:rPr>
          <w:rFonts w:ascii="Arial" w:hAnsi="Arial" w:cs="Arial"/>
          <w:sz w:val="24"/>
          <w:szCs w:val="24"/>
        </w:rPr>
        <w:t>fatty</w:t>
      </w:r>
      <w:r>
        <w:rPr>
          <w:rFonts w:ascii="Arial" w:hAnsi="Arial" w:cs="Arial"/>
          <w:sz w:val="24"/>
          <w:szCs w:val="24"/>
        </w:rPr>
        <w:t xml:space="preserve"> acids identified) in </w:t>
      </w:r>
      <w:r w:rsidR="008863B8">
        <w:rPr>
          <w:rFonts w:ascii="Arial" w:hAnsi="Arial" w:cs="Arial"/>
          <w:sz w:val="24"/>
          <w:szCs w:val="24"/>
        </w:rPr>
        <w:t>both</w:t>
      </w:r>
      <w:r>
        <w:rPr>
          <w:rFonts w:ascii="Arial" w:hAnsi="Arial" w:cs="Arial"/>
          <w:sz w:val="24"/>
          <w:szCs w:val="24"/>
        </w:rPr>
        <w:t xml:space="preserve"> tissue</w:t>
      </w:r>
      <w:r w:rsidR="008863B8">
        <w:rPr>
          <w:rFonts w:ascii="Arial" w:hAnsi="Arial" w:cs="Arial"/>
          <w:sz w:val="24"/>
          <w:szCs w:val="24"/>
        </w:rPr>
        <w:t>s</w:t>
      </w:r>
      <w:r>
        <w:rPr>
          <w:rFonts w:ascii="Arial" w:hAnsi="Arial" w:cs="Arial"/>
          <w:sz w:val="24"/>
          <w:szCs w:val="24"/>
        </w:rPr>
        <w:t xml:space="preserve"> (</w:t>
      </w:r>
      <w:r w:rsidR="00101046">
        <w:rPr>
          <w:rFonts w:ascii="Arial" w:hAnsi="Arial" w:cs="Arial"/>
          <w:sz w:val="24"/>
          <w:szCs w:val="24"/>
        </w:rPr>
        <w:t>i.e.</w:t>
      </w:r>
      <w:r w:rsidR="008863B8">
        <w:rPr>
          <w:rFonts w:ascii="Arial" w:hAnsi="Arial" w:cs="Arial"/>
          <w:sz w:val="24"/>
          <w:szCs w:val="24"/>
        </w:rPr>
        <w:t xml:space="preserve"> </w:t>
      </w:r>
      <w:r>
        <w:rPr>
          <w:rFonts w:ascii="Arial" w:hAnsi="Arial" w:cs="Arial"/>
          <w:sz w:val="24"/>
          <w:szCs w:val="24"/>
        </w:rPr>
        <w:t xml:space="preserve">claw muscle or </w:t>
      </w:r>
      <w:r w:rsidR="00443708">
        <w:rPr>
          <w:rFonts w:ascii="Arial" w:hAnsi="Arial" w:cs="Arial"/>
          <w:sz w:val="24"/>
          <w:szCs w:val="24"/>
        </w:rPr>
        <w:lastRenderedPageBreak/>
        <w:t>hepatopancreas</w:t>
      </w:r>
      <w:r>
        <w:rPr>
          <w:rFonts w:ascii="Arial" w:hAnsi="Arial" w:cs="Arial"/>
          <w:sz w:val="24"/>
          <w:szCs w:val="24"/>
        </w:rPr>
        <w:t xml:space="preserve">) and on </w:t>
      </w:r>
      <w:r w:rsidR="008863B8">
        <w:rPr>
          <w:rFonts w:ascii="Arial" w:hAnsi="Arial" w:cs="Arial"/>
          <w:sz w:val="24"/>
          <w:szCs w:val="24"/>
        </w:rPr>
        <w:t>both</w:t>
      </w:r>
      <w:r>
        <w:rPr>
          <w:rFonts w:ascii="Arial" w:hAnsi="Arial" w:cs="Arial"/>
          <w:sz w:val="24"/>
          <w:szCs w:val="24"/>
        </w:rPr>
        <w:t xml:space="preserve"> diet</w:t>
      </w:r>
      <w:r w:rsidR="008863B8">
        <w:rPr>
          <w:rFonts w:ascii="Arial" w:hAnsi="Arial" w:cs="Arial"/>
          <w:sz w:val="24"/>
          <w:szCs w:val="24"/>
        </w:rPr>
        <w:t>s</w:t>
      </w:r>
      <w:r>
        <w:rPr>
          <w:rFonts w:ascii="Arial" w:hAnsi="Arial" w:cs="Arial"/>
          <w:sz w:val="24"/>
          <w:szCs w:val="24"/>
        </w:rPr>
        <w:t xml:space="preserve"> (</w:t>
      </w:r>
      <w:r w:rsidR="00101046">
        <w:rPr>
          <w:rFonts w:ascii="Arial" w:hAnsi="Arial" w:cs="Arial"/>
          <w:sz w:val="24"/>
          <w:szCs w:val="24"/>
        </w:rPr>
        <w:t>i.e.</w:t>
      </w:r>
      <w:r w:rsidR="008863B8">
        <w:rPr>
          <w:rFonts w:ascii="Arial" w:hAnsi="Arial" w:cs="Arial"/>
          <w:sz w:val="24"/>
          <w:szCs w:val="24"/>
        </w:rPr>
        <w:t xml:space="preserve"> </w:t>
      </w:r>
      <w:r>
        <w:rPr>
          <w:rFonts w:ascii="Arial" w:hAnsi="Arial" w:cs="Arial"/>
          <w:sz w:val="24"/>
          <w:szCs w:val="24"/>
        </w:rPr>
        <w:t xml:space="preserve">clam or </w:t>
      </w:r>
      <w:r w:rsidR="004B6EDC">
        <w:rPr>
          <w:rFonts w:ascii="Arial" w:hAnsi="Arial" w:cs="Arial"/>
          <w:sz w:val="24"/>
          <w:szCs w:val="24"/>
        </w:rPr>
        <w:t>fish</w:t>
      </w:r>
      <w:r>
        <w:rPr>
          <w:rFonts w:ascii="Arial" w:hAnsi="Arial" w:cs="Arial"/>
          <w:sz w:val="24"/>
          <w:szCs w:val="24"/>
        </w:rPr>
        <w:t>)</w:t>
      </w:r>
      <w:r w:rsidR="00746346">
        <w:rPr>
          <w:rFonts w:ascii="Arial" w:hAnsi="Arial" w:cs="Arial"/>
          <w:sz w:val="24"/>
          <w:szCs w:val="24"/>
        </w:rPr>
        <w:t xml:space="preserve">. </w:t>
      </w:r>
      <w:r w:rsidR="00026EFC">
        <w:rPr>
          <w:rFonts w:ascii="Arial" w:hAnsi="Arial" w:cs="Arial"/>
          <w:sz w:val="24"/>
          <w:szCs w:val="24"/>
        </w:rPr>
        <w:t xml:space="preserve">TEFs were calculated according to the formulas provided above. </w:t>
      </w:r>
      <w:r w:rsidR="00443708">
        <w:rPr>
          <w:rFonts w:ascii="Arial" w:hAnsi="Arial" w:cs="Arial"/>
          <w:sz w:val="24"/>
          <w:szCs w:val="24"/>
        </w:rPr>
        <w:t>To calculate TEFs, w</w:t>
      </w:r>
      <w:r>
        <w:rPr>
          <w:rFonts w:ascii="Arial" w:hAnsi="Arial" w:cs="Arial"/>
          <w:sz w:val="24"/>
          <w:szCs w:val="24"/>
        </w:rPr>
        <w:t>e used crabs that were sampled live on weeks 8, 10 and 12</w:t>
      </w:r>
      <w:r w:rsidR="00633927">
        <w:rPr>
          <w:rFonts w:ascii="Arial" w:hAnsi="Arial" w:cs="Arial"/>
          <w:sz w:val="24"/>
          <w:szCs w:val="24"/>
        </w:rPr>
        <w:t xml:space="preserve"> </w:t>
      </w:r>
      <w:r w:rsidR="00026EFC">
        <w:rPr>
          <w:rFonts w:ascii="Arial" w:hAnsi="Arial" w:cs="Arial"/>
          <w:sz w:val="24"/>
          <w:szCs w:val="24"/>
        </w:rPr>
        <w:t xml:space="preserve">in the case of stable isotopes </w:t>
      </w:r>
      <w:r w:rsidR="00633927">
        <w:rPr>
          <w:rFonts w:ascii="Arial" w:hAnsi="Arial" w:cs="Arial"/>
          <w:sz w:val="24"/>
          <w:szCs w:val="24"/>
        </w:rPr>
        <w:t>or only week 12</w:t>
      </w:r>
      <w:r>
        <w:rPr>
          <w:rFonts w:ascii="Arial" w:hAnsi="Arial" w:cs="Arial"/>
          <w:sz w:val="24"/>
          <w:szCs w:val="24"/>
        </w:rPr>
        <w:t xml:space="preserve"> in t</w:t>
      </w:r>
      <w:r w:rsidR="00026EFC">
        <w:rPr>
          <w:rFonts w:ascii="Arial" w:hAnsi="Arial" w:cs="Arial"/>
          <w:sz w:val="24"/>
          <w:szCs w:val="24"/>
        </w:rPr>
        <w:t xml:space="preserve">he case of fatty acids. </w:t>
      </w:r>
      <w:r w:rsidR="00746346">
        <w:rPr>
          <w:rFonts w:ascii="Arial" w:hAnsi="Arial" w:cs="Arial"/>
          <w:sz w:val="24"/>
          <w:szCs w:val="24"/>
        </w:rPr>
        <w:t>Crabs from these sample dates were used because their biomarker values were generally at equilibrium.</w:t>
      </w:r>
      <w:r w:rsidR="00B9772F">
        <w:rPr>
          <w:rFonts w:ascii="Arial" w:hAnsi="Arial" w:cs="Arial"/>
          <w:sz w:val="24"/>
          <w:szCs w:val="24"/>
        </w:rPr>
        <w:t xml:space="preserve"> Using crabs sampled from other possible combinations of weeks 8, 10, and 12 did not affect our results.</w:t>
      </w:r>
      <w:r w:rsidR="00746346">
        <w:rPr>
          <w:rFonts w:ascii="Arial" w:hAnsi="Arial" w:cs="Arial"/>
          <w:sz w:val="24"/>
          <w:szCs w:val="24"/>
        </w:rPr>
        <w:t xml:space="preserve"> </w:t>
      </w:r>
      <w:r w:rsidR="00CD5A14">
        <w:rPr>
          <w:rFonts w:ascii="Arial" w:hAnsi="Arial" w:cs="Arial"/>
          <w:sz w:val="24"/>
          <w:szCs w:val="24"/>
        </w:rPr>
        <w:t xml:space="preserve">We did not include any crabs that died during the experiment as part of our TEF calculations. </w:t>
      </w:r>
    </w:p>
    <w:p w14:paraId="475C62C2" w14:textId="792967C7" w:rsidR="00B9772F" w:rsidRPr="004B6EDC" w:rsidRDefault="00B9772F" w:rsidP="004B6EDC">
      <w:pPr>
        <w:pStyle w:val="NoSpacing"/>
        <w:spacing w:line="480" w:lineRule="auto"/>
        <w:ind w:firstLine="720"/>
        <w:rPr>
          <w:rFonts w:ascii="Arial" w:hAnsi="Arial" w:cs="Arial"/>
          <w:shd w:val="clear" w:color="auto" w:fill="FFFFFF"/>
        </w:rPr>
      </w:pPr>
      <w:r>
        <w:rPr>
          <w:rFonts w:ascii="Arial" w:hAnsi="Arial" w:cs="Arial"/>
          <w:sz w:val="24"/>
          <w:szCs w:val="24"/>
        </w:rPr>
        <w:t xml:space="preserve">All raw data are </w:t>
      </w:r>
      <w:r w:rsidR="0084392F">
        <w:rPr>
          <w:rFonts w:ascii="Arial" w:hAnsi="Arial" w:cs="Arial"/>
        </w:rPr>
        <w:t xml:space="preserve">available through the Gulf of Mexico Research Initiative Information &amp; Data Cooperative (GRIIDC: </w:t>
      </w:r>
      <w:r w:rsidRPr="007863CC">
        <w:rPr>
          <w:rFonts w:ascii="Arial" w:hAnsi="Arial" w:cs="Arial"/>
        </w:rPr>
        <w:t>https://data.gulfresearchinitiative.org</w:t>
      </w:r>
      <w:r>
        <w:rPr>
          <w:rFonts w:ascii="Arial" w:hAnsi="Arial" w:cs="Arial"/>
        </w:rPr>
        <w:t xml:space="preserve">, </w:t>
      </w:r>
      <w:proofErr w:type="spellStart"/>
      <w:r w:rsidR="004B6EDC">
        <w:rPr>
          <w:rFonts w:ascii="Arial" w:hAnsi="Arial" w:cs="Arial"/>
        </w:rPr>
        <w:t>doi</w:t>
      </w:r>
      <w:proofErr w:type="spellEnd"/>
      <w:r w:rsidR="004B6EDC">
        <w:rPr>
          <w:rFonts w:ascii="Arial" w:hAnsi="Arial" w:cs="Arial"/>
        </w:rPr>
        <w:t xml:space="preserve">: </w:t>
      </w:r>
      <w:r w:rsidR="004B6EDC" w:rsidRPr="004B6EDC">
        <w:rPr>
          <w:rFonts w:ascii="Arial" w:hAnsi="Arial" w:cs="Arial"/>
          <w:shd w:val="clear" w:color="auto" w:fill="FFFFFF"/>
        </w:rPr>
        <w:t>http://doi.org/10.7266/N76971K2</w:t>
      </w:r>
      <w:r>
        <w:rPr>
          <w:rFonts w:ascii="Arial" w:hAnsi="Arial" w:cs="Arial"/>
        </w:rPr>
        <w:t>).</w:t>
      </w:r>
    </w:p>
    <w:p w14:paraId="3E458C3C" w14:textId="77777777" w:rsidR="004A2FB9" w:rsidRDefault="004A2FB9" w:rsidP="008E0C41">
      <w:pPr>
        <w:pStyle w:val="NoSpacing"/>
        <w:spacing w:line="480" w:lineRule="auto"/>
        <w:rPr>
          <w:rFonts w:ascii="Arial" w:hAnsi="Arial" w:cs="Arial"/>
          <w:sz w:val="24"/>
          <w:szCs w:val="24"/>
        </w:rPr>
      </w:pPr>
    </w:p>
    <w:p w14:paraId="0D21B8E2" w14:textId="77777777" w:rsidR="004B0F68" w:rsidRPr="00502E15" w:rsidRDefault="002175AD" w:rsidP="008E0C41">
      <w:pPr>
        <w:pStyle w:val="NoSpacing"/>
        <w:spacing w:line="480" w:lineRule="auto"/>
        <w:rPr>
          <w:rFonts w:ascii="Arial" w:hAnsi="Arial" w:cs="Arial"/>
          <w:sz w:val="36"/>
          <w:szCs w:val="24"/>
        </w:rPr>
      </w:pPr>
      <w:r w:rsidRPr="00502E15">
        <w:rPr>
          <w:rFonts w:ascii="Arial" w:hAnsi="Arial" w:cs="Arial"/>
          <w:b/>
          <w:sz w:val="36"/>
          <w:szCs w:val="24"/>
        </w:rPr>
        <w:t>Results</w:t>
      </w:r>
      <w:r w:rsidR="00B8707F" w:rsidRPr="00502E15">
        <w:rPr>
          <w:rFonts w:ascii="Arial" w:hAnsi="Arial" w:cs="Arial"/>
          <w:b/>
          <w:sz w:val="36"/>
          <w:szCs w:val="24"/>
        </w:rPr>
        <w:t xml:space="preserve"> </w:t>
      </w:r>
    </w:p>
    <w:p w14:paraId="61BE7CD5" w14:textId="77777777" w:rsidR="004B0F68" w:rsidRPr="00C31EED" w:rsidRDefault="00A74BC4" w:rsidP="004B0F68">
      <w:pPr>
        <w:pStyle w:val="NoSpacing"/>
        <w:spacing w:line="480" w:lineRule="auto"/>
        <w:rPr>
          <w:rFonts w:ascii="Arial" w:hAnsi="Arial" w:cs="Arial"/>
          <w:b/>
          <w:sz w:val="32"/>
          <w:szCs w:val="24"/>
        </w:rPr>
      </w:pPr>
      <w:r w:rsidRPr="00C31EED">
        <w:rPr>
          <w:rFonts w:ascii="Arial" w:hAnsi="Arial" w:cs="Arial"/>
          <w:b/>
          <w:sz w:val="32"/>
          <w:szCs w:val="24"/>
        </w:rPr>
        <w:t>Growth</w:t>
      </w:r>
      <w:r w:rsidR="004B0F68" w:rsidRPr="00C31EED">
        <w:rPr>
          <w:rFonts w:ascii="Arial" w:hAnsi="Arial" w:cs="Arial"/>
          <w:b/>
          <w:sz w:val="32"/>
          <w:szCs w:val="24"/>
        </w:rPr>
        <w:t xml:space="preserve"> and survival </w:t>
      </w:r>
    </w:p>
    <w:p w14:paraId="63C7E333" w14:textId="2B29F6F0" w:rsidR="003D6CBF" w:rsidRDefault="006A5026" w:rsidP="00900FE9">
      <w:pPr>
        <w:pStyle w:val="NoSpacing"/>
        <w:spacing w:line="480" w:lineRule="auto"/>
        <w:ind w:firstLine="720"/>
        <w:rPr>
          <w:rFonts w:ascii="Arial" w:hAnsi="Arial" w:cs="Arial"/>
          <w:sz w:val="24"/>
          <w:szCs w:val="24"/>
        </w:rPr>
      </w:pPr>
      <w:r>
        <w:rPr>
          <w:rFonts w:ascii="Arial" w:hAnsi="Arial" w:cs="Arial"/>
          <w:sz w:val="24"/>
          <w:szCs w:val="24"/>
        </w:rPr>
        <w:t xml:space="preserve">Diet did not have a significant effect on the growth of crabs. </w:t>
      </w:r>
      <w:r w:rsidR="000A278C">
        <w:rPr>
          <w:rFonts w:ascii="Arial" w:hAnsi="Arial" w:cs="Arial"/>
          <w:sz w:val="24"/>
          <w:szCs w:val="24"/>
        </w:rPr>
        <w:t>For c</w:t>
      </w:r>
      <w:r w:rsidR="00307C6E">
        <w:rPr>
          <w:rFonts w:ascii="Arial" w:hAnsi="Arial" w:cs="Arial"/>
          <w:sz w:val="24"/>
          <w:szCs w:val="24"/>
        </w:rPr>
        <w:t xml:space="preserve">rabs </w:t>
      </w:r>
      <w:r w:rsidR="000A278C">
        <w:rPr>
          <w:rFonts w:ascii="Arial" w:hAnsi="Arial" w:cs="Arial"/>
          <w:sz w:val="24"/>
          <w:szCs w:val="24"/>
        </w:rPr>
        <w:t xml:space="preserve">sampled on weeks 8, 10, and 12, those </w:t>
      </w:r>
      <w:r w:rsidR="00307C6E">
        <w:rPr>
          <w:rFonts w:ascii="Arial" w:hAnsi="Arial" w:cs="Arial"/>
          <w:sz w:val="24"/>
          <w:szCs w:val="24"/>
        </w:rPr>
        <w:t xml:space="preserve">fed clams </w:t>
      </w:r>
      <w:r w:rsidR="00DF38F9">
        <w:rPr>
          <w:rFonts w:ascii="Arial" w:hAnsi="Arial" w:cs="Arial"/>
          <w:sz w:val="24"/>
          <w:szCs w:val="24"/>
        </w:rPr>
        <w:t xml:space="preserve">did not have significantly different </w:t>
      </w:r>
      <w:r w:rsidR="00307C6E">
        <w:rPr>
          <w:rFonts w:ascii="Arial" w:hAnsi="Arial" w:cs="Arial"/>
          <w:sz w:val="24"/>
          <w:szCs w:val="24"/>
        </w:rPr>
        <w:t xml:space="preserve">growth rate in terms of </w:t>
      </w:r>
      <w:r w:rsidR="00FB6ABF">
        <w:rPr>
          <w:rFonts w:ascii="Arial" w:hAnsi="Arial" w:cs="Arial"/>
          <w:sz w:val="24"/>
          <w:szCs w:val="24"/>
        </w:rPr>
        <w:t>either</w:t>
      </w:r>
      <w:r w:rsidR="00CD5A14">
        <w:rPr>
          <w:rFonts w:ascii="Arial" w:hAnsi="Arial" w:cs="Arial"/>
          <w:sz w:val="24"/>
          <w:szCs w:val="24"/>
        </w:rPr>
        <w:t xml:space="preserve"> </w:t>
      </w:r>
      <w:r w:rsidR="00307C6E">
        <w:rPr>
          <w:rFonts w:ascii="Arial" w:hAnsi="Arial" w:cs="Arial"/>
          <w:sz w:val="24"/>
          <w:szCs w:val="24"/>
        </w:rPr>
        <w:t>carapace width (0.24 mm d</w:t>
      </w:r>
      <w:r w:rsidR="00307C6E" w:rsidRPr="00307C6E">
        <w:rPr>
          <w:rFonts w:ascii="Arial" w:hAnsi="Arial" w:cs="Arial"/>
          <w:sz w:val="24"/>
          <w:szCs w:val="24"/>
          <w:vertAlign w:val="superscript"/>
        </w:rPr>
        <w:t>-1</w:t>
      </w:r>
      <w:r w:rsidR="00307C6E">
        <w:rPr>
          <w:rFonts w:ascii="Arial" w:hAnsi="Arial" w:cs="Arial"/>
          <w:sz w:val="24"/>
          <w:szCs w:val="24"/>
        </w:rPr>
        <w:t xml:space="preserve">, n = 12, SD = 0.16) </w:t>
      </w:r>
      <w:r>
        <w:rPr>
          <w:rFonts w:ascii="Arial" w:hAnsi="Arial" w:cs="Arial"/>
          <w:sz w:val="24"/>
          <w:szCs w:val="24"/>
        </w:rPr>
        <w:t>or</w:t>
      </w:r>
      <w:r w:rsidR="00307C6E">
        <w:rPr>
          <w:rFonts w:ascii="Arial" w:hAnsi="Arial" w:cs="Arial"/>
          <w:sz w:val="24"/>
          <w:szCs w:val="24"/>
        </w:rPr>
        <w:t xml:space="preserve"> damp mass (0.18 g d</w:t>
      </w:r>
      <w:r w:rsidR="00307C6E" w:rsidRPr="00307C6E">
        <w:rPr>
          <w:rFonts w:ascii="Arial" w:hAnsi="Arial" w:cs="Arial"/>
          <w:sz w:val="24"/>
          <w:szCs w:val="24"/>
          <w:vertAlign w:val="superscript"/>
        </w:rPr>
        <w:t>-1</w:t>
      </w:r>
      <w:r w:rsidR="00307C6E">
        <w:rPr>
          <w:rFonts w:ascii="Arial" w:hAnsi="Arial" w:cs="Arial"/>
          <w:sz w:val="24"/>
          <w:szCs w:val="24"/>
        </w:rPr>
        <w:t xml:space="preserve">, n = 12, SD = 0.2) </w:t>
      </w:r>
      <w:r>
        <w:rPr>
          <w:rFonts w:ascii="Arial" w:hAnsi="Arial" w:cs="Arial"/>
          <w:sz w:val="24"/>
          <w:szCs w:val="24"/>
        </w:rPr>
        <w:t>compared to</w:t>
      </w:r>
      <w:r w:rsidR="00307C6E">
        <w:rPr>
          <w:rFonts w:ascii="Arial" w:hAnsi="Arial" w:cs="Arial"/>
          <w:sz w:val="24"/>
          <w:szCs w:val="24"/>
        </w:rPr>
        <w:t xml:space="preserve"> crabs fed </w:t>
      </w:r>
      <w:r w:rsidR="004B6EDC">
        <w:rPr>
          <w:rFonts w:ascii="Arial" w:hAnsi="Arial" w:cs="Arial"/>
          <w:sz w:val="24"/>
          <w:szCs w:val="24"/>
        </w:rPr>
        <w:t>fish</w:t>
      </w:r>
      <w:r w:rsidR="00307C6E">
        <w:rPr>
          <w:rFonts w:ascii="Arial" w:hAnsi="Arial" w:cs="Arial"/>
          <w:sz w:val="24"/>
          <w:szCs w:val="24"/>
        </w:rPr>
        <w:t xml:space="preserve"> (carapace width: 0.19 mm d</w:t>
      </w:r>
      <w:r w:rsidR="00307C6E" w:rsidRPr="00307C6E">
        <w:rPr>
          <w:rFonts w:ascii="Arial" w:hAnsi="Arial" w:cs="Arial"/>
          <w:sz w:val="24"/>
          <w:szCs w:val="24"/>
          <w:vertAlign w:val="superscript"/>
        </w:rPr>
        <w:t>-1</w:t>
      </w:r>
      <w:r w:rsidR="00307C6E">
        <w:rPr>
          <w:rFonts w:ascii="Arial" w:hAnsi="Arial" w:cs="Arial"/>
          <w:sz w:val="24"/>
          <w:szCs w:val="24"/>
        </w:rPr>
        <w:t>, n = 18, SD = 0.11; damp mass: 0.15 g d</w:t>
      </w:r>
      <w:r w:rsidR="00307C6E" w:rsidRPr="00307C6E">
        <w:rPr>
          <w:rFonts w:ascii="Arial" w:hAnsi="Arial" w:cs="Arial"/>
          <w:sz w:val="24"/>
          <w:szCs w:val="24"/>
          <w:vertAlign w:val="superscript"/>
        </w:rPr>
        <w:t>-1</w:t>
      </w:r>
      <w:r w:rsidR="00307C6E">
        <w:rPr>
          <w:rFonts w:ascii="Arial" w:hAnsi="Arial" w:cs="Arial"/>
          <w:sz w:val="24"/>
          <w:szCs w:val="24"/>
        </w:rPr>
        <w:t>, n = 18, SD = 0.12</w:t>
      </w:r>
      <w:r w:rsidR="000A278C">
        <w:rPr>
          <w:rFonts w:ascii="Arial" w:hAnsi="Arial" w:cs="Arial"/>
          <w:sz w:val="24"/>
          <w:szCs w:val="24"/>
        </w:rPr>
        <w:t>)</w:t>
      </w:r>
      <w:r w:rsidR="00DF38F9">
        <w:rPr>
          <w:rFonts w:ascii="Arial" w:hAnsi="Arial" w:cs="Arial"/>
          <w:sz w:val="24"/>
          <w:szCs w:val="24"/>
        </w:rPr>
        <w:t xml:space="preserve"> (</w:t>
      </w:r>
      <w:r w:rsidR="00DF38F9" w:rsidRPr="00DF38F9">
        <w:rPr>
          <w:rFonts w:ascii="Arial" w:hAnsi="Arial" w:cs="Arial"/>
          <w:sz w:val="24"/>
          <w:szCs w:val="24"/>
        </w:rPr>
        <w:t>carapace width: ANOVA F</w:t>
      </w:r>
      <w:r w:rsidR="00DF38F9" w:rsidRPr="00DF38F9">
        <w:rPr>
          <w:rFonts w:ascii="Arial" w:hAnsi="Arial" w:cs="Arial"/>
          <w:sz w:val="24"/>
          <w:szCs w:val="24"/>
          <w:vertAlign w:val="subscript"/>
        </w:rPr>
        <w:t>1,27</w:t>
      </w:r>
      <w:r w:rsidR="00DF38F9" w:rsidRPr="00DF38F9">
        <w:rPr>
          <w:rFonts w:ascii="Arial" w:hAnsi="Arial" w:cs="Arial"/>
          <w:sz w:val="24"/>
          <w:szCs w:val="24"/>
        </w:rPr>
        <w:t xml:space="preserve"> = 1.031, p = 0.319; damp mass: ANOVA F</w:t>
      </w:r>
      <w:r w:rsidR="00DF38F9" w:rsidRPr="00DF38F9">
        <w:rPr>
          <w:rFonts w:ascii="Arial" w:hAnsi="Arial" w:cs="Arial"/>
          <w:sz w:val="24"/>
          <w:szCs w:val="24"/>
          <w:vertAlign w:val="subscript"/>
        </w:rPr>
        <w:t>1,28</w:t>
      </w:r>
      <w:r w:rsidR="00DF38F9" w:rsidRPr="00DF38F9">
        <w:rPr>
          <w:rFonts w:ascii="Arial" w:hAnsi="Arial" w:cs="Arial"/>
          <w:sz w:val="24"/>
          <w:szCs w:val="24"/>
        </w:rPr>
        <w:t xml:space="preserve"> = 0.186, p = 0.669 with log x + 1 transformed data)</w:t>
      </w:r>
      <w:r w:rsidR="00443708" w:rsidRPr="00DF38F9">
        <w:rPr>
          <w:rFonts w:ascii="Arial" w:hAnsi="Arial" w:cs="Arial"/>
          <w:sz w:val="24"/>
          <w:szCs w:val="24"/>
        </w:rPr>
        <w:t xml:space="preserve"> (</w:t>
      </w:r>
      <w:r w:rsidR="0033190C">
        <w:rPr>
          <w:rFonts w:ascii="Arial" w:hAnsi="Arial" w:cs="Arial"/>
          <w:sz w:val="24"/>
          <w:szCs w:val="24"/>
        </w:rPr>
        <w:t>SI</w:t>
      </w:r>
      <w:r w:rsidR="00443708">
        <w:rPr>
          <w:rFonts w:ascii="Arial" w:hAnsi="Arial" w:cs="Arial"/>
          <w:sz w:val="24"/>
          <w:szCs w:val="24"/>
        </w:rPr>
        <w:t xml:space="preserve"> </w:t>
      </w:r>
      <w:r w:rsidR="00502E15">
        <w:rPr>
          <w:rFonts w:ascii="Arial" w:hAnsi="Arial" w:cs="Arial"/>
          <w:sz w:val="24"/>
          <w:szCs w:val="24"/>
        </w:rPr>
        <w:t>Fig</w:t>
      </w:r>
      <w:r w:rsidR="00443708">
        <w:rPr>
          <w:rFonts w:ascii="Arial" w:hAnsi="Arial" w:cs="Arial"/>
          <w:sz w:val="24"/>
          <w:szCs w:val="24"/>
        </w:rPr>
        <w:t>)</w:t>
      </w:r>
      <w:r w:rsidR="000A278C">
        <w:rPr>
          <w:rFonts w:ascii="Arial" w:hAnsi="Arial" w:cs="Arial"/>
          <w:sz w:val="24"/>
          <w:szCs w:val="24"/>
        </w:rPr>
        <w:t xml:space="preserve">. Despite </w:t>
      </w:r>
      <w:r>
        <w:rPr>
          <w:rFonts w:ascii="Arial" w:hAnsi="Arial" w:cs="Arial"/>
          <w:sz w:val="24"/>
          <w:szCs w:val="24"/>
        </w:rPr>
        <w:t xml:space="preserve">having </w:t>
      </w:r>
      <w:r w:rsidR="001A4DFF">
        <w:rPr>
          <w:rFonts w:ascii="Arial" w:hAnsi="Arial" w:cs="Arial"/>
          <w:sz w:val="24"/>
          <w:szCs w:val="24"/>
        </w:rPr>
        <w:t>similar</w:t>
      </w:r>
      <w:r w:rsidR="000A278C">
        <w:rPr>
          <w:rFonts w:ascii="Arial" w:hAnsi="Arial" w:cs="Arial"/>
          <w:sz w:val="24"/>
          <w:szCs w:val="24"/>
        </w:rPr>
        <w:t xml:space="preserve"> growth rates, crabs fed a diet of clams </w:t>
      </w:r>
      <w:r w:rsidR="001251BC">
        <w:rPr>
          <w:rFonts w:ascii="Arial" w:hAnsi="Arial" w:cs="Arial"/>
          <w:sz w:val="24"/>
          <w:szCs w:val="24"/>
        </w:rPr>
        <w:t>had a higher mortality (</w:t>
      </w:r>
      <w:r w:rsidR="0084392F">
        <w:rPr>
          <w:rFonts w:ascii="Arial" w:hAnsi="Arial" w:cs="Arial"/>
          <w:i/>
          <w:sz w:val="24"/>
          <w:szCs w:val="24"/>
        </w:rPr>
        <w:t xml:space="preserve">Z </w:t>
      </w:r>
      <w:r w:rsidR="0084392F">
        <w:rPr>
          <w:rFonts w:ascii="Arial" w:hAnsi="Arial" w:cs="Arial"/>
          <w:sz w:val="24"/>
          <w:szCs w:val="24"/>
        </w:rPr>
        <w:t xml:space="preserve">= 2.13, </w:t>
      </w:r>
      <w:r w:rsidR="0084392F">
        <w:rPr>
          <w:rFonts w:ascii="Arial" w:hAnsi="Arial" w:cs="Arial"/>
          <w:i/>
          <w:sz w:val="24"/>
          <w:szCs w:val="24"/>
        </w:rPr>
        <w:t xml:space="preserve">p </w:t>
      </w:r>
      <w:r w:rsidR="0084392F">
        <w:rPr>
          <w:rFonts w:ascii="Arial" w:hAnsi="Arial" w:cs="Arial"/>
          <w:sz w:val="24"/>
          <w:szCs w:val="24"/>
        </w:rPr>
        <w:t xml:space="preserve">= 0.033, </w:t>
      </w:r>
      <w:r w:rsidR="001251BC">
        <w:rPr>
          <w:rFonts w:ascii="Arial" w:hAnsi="Arial" w:cs="Arial"/>
          <w:sz w:val="24"/>
          <w:szCs w:val="24"/>
        </w:rPr>
        <w:t>20 of 46</w:t>
      </w:r>
      <w:r w:rsidR="000A278C">
        <w:rPr>
          <w:rFonts w:ascii="Arial" w:hAnsi="Arial" w:cs="Arial"/>
          <w:sz w:val="24"/>
          <w:szCs w:val="24"/>
        </w:rPr>
        <w:t xml:space="preserve"> died) than crabs fed </w:t>
      </w:r>
      <w:r w:rsidR="004B6EDC">
        <w:rPr>
          <w:rFonts w:ascii="Arial" w:hAnsi="Arial" w:cs="Arial"/>
          <w:sz w:val="24"/>
          <w:szCs w:val="24"/>
        </w:rPr>
        <w:t>fish</w:t>
      </w:r>
      <w:r w:rsidR="000A278C">
        <w:rPr>
          <w:rFonts w:ascii="Arial" w:hAnsi="Arial" w:cs="Arial"/>
          <w:sz w:val="24"/>
          <w:szCs w:val="24"/>
        </w:rPr>
        <w:t xml:space="preserve"> (9 of 4</w:t>
      </w:r>
      <w:r w:rsidR="001251BC">
        <w:rPr>
          <w:rFonts w:ascii="Arial" w:hAnsi="Arial" w:cs="Arial"/>
          <w:sz w:val="24"/>
          <w:szCs w:val="24"/>
        </w:rPr>
        <w:t>1</w:t>
      </w:r>
      <w:r w:rsidR="000A278C">
        <w:rPr>
          <w:rFonts w:ascii="Arial" w:hAnsi="Arial" w:cs="Arial"/>
          <w:sz w:val="24"/>
          <w:szCs w:val="24"/>
        </w:rPr>
        <w:t xml:space="preserve"> died), with most of the mortality in both treatments occurring in the first two weeks of the experiment (</w:t>
      </w:r>
      <w:r w:rsidR="0033190C">
        <w:rPr>
          <w:rFonts w:ascii="Arial" w:hAnsi="Arial" w:cs="Arial"/>
          <w:sz w:val="24"/>
          <w:szCs w:val="24"/>
        </w:rPr>
        <w:t>S2</w:t>
      </w:r>
      <w:r w:rsidR="000A278C">
        <w:rPr>
          <w:rFonts w:ascii="Arial" w:hAnsi="Arial" w:cs="Arial"/>
          <w:sz w:val="24"/>
          <w:szCs w:val="24"/>
        </w:rPr>
        <w:t xml:space="preserve"> </w:t>
      </w:r>
      <w:r w:rsidR="00502E15">
        <w:rPr>
          <w:rFonts w:ascii="Arial" w:hAnsi="Arial" w:cs="Arial"/>
          <w:sz w:val="24"/>
          <w:szCs w:val="24"/>
        </w:rPr>
        <w:t>Fig</w:t>
      </w:r>
      <w:r w:rsidR="000A278C">
        <w:rPr>
          <w:rFonts w:ascii="Arial" w:hAnsi="Arial" w:cs="Arial"/>
          <w:sz w:val="24"/>
          <w:szCs w:val="24"/>
        </w:rPr>
        <w:t xml:space="preserve">). </w:t>
      </w:r>
      <w:proofErr w:type="gramStart"/>
      <w:r w:rsidR="003D6CBF" w:rsidRPr="000A278C">
        <w:rPr>
          <w:rFonts w:ascii="Arial" w:hAnsi="Arial" w:cs="Arial"/>
          <w:sz w:val="24"/>
          <w:szCs w:val="24"/>
        </w:rPr>
        <w:t>The majority of</w:t>
      </w:r>
      <w:proofErr w:type="gramEnd"/>
      <w:r w:rsidR="003D6CBF" w:rsidRPr="000A278C">
        <w:rPr>
          <w:rFonts w:ascii="Arial" w:hAnsi="Arial" w:cs="Arial"/>
          <w:sz w:val="24"/>
          <w:szCs w:val="24"/>
        </w:rPr>
        <w:t xml:space="preserve"> crabs molted </w:t>
      </w:r>
      <w:r w:rsidR="00945674">
        <w:rPr>
          <w:rFonts w:ascii="Arial" w:hAnsi="Arial" w:cs="Arial"/>
          <w:sz w:val="24"/>
          <w:szCs w:val="24"/>
        </w:rPr>
        <w:t>during</w:t>
      </w:r>
      <w:r w:rsidR="003D6CBF" w:rsidRPr="000A278C">
        <w:rPr>
          <w:rFonts w:ascii="Arial" w:hAnsi="Arial" w:cs="Arial"/>
          <w:sz w:val="24"/>
          <w:szCs w:val="24"/>
        </w:rPr>
        <w:t xml:space="preserve"> the experiment, with </w:t>
      </w:r>
      <w:r w:rsidR="003D6CBF" w:rsidRPr="000A278C">
        <w:rPr>
          <w:rFonts w:ascii="Arial" w:hAnsi="Arial" w:cs="Arial"/>
          <w:sz w:val="24"/>
          <w:szCs w:val="24"/>
        </w:rPr>
        <w:lastRenderedPageBreak/>
        <w:t xml:space="preserve">approximately two-thirds of the sampled crabs (39/58) molting at least once. There </w:t>
      </w:r>
      <w:r w:rsidR="00FB6ABF">
        <w:rPr>
          <w:rFonts w:ascii="Arial" w:hAnsi="Arial" w:cs="Arial"/>
          <w:sz w:val="24"/>
          <w:szCs w:val="24"/>
        </w:rPr>
        <w:t>was</w:t>
      </w:r>
      <w:r w:rsidR="003D6CBF" w:rsidRPr="000A278C">
        <w:rPr>
          <w:rFonts w:ascii="Arial" w:hAnsi="Arial" w:cs="Arial"/>
          <w:sz w:val="24"/>
          <w:szCs w:val="24"/>
        </w:rPr>
        <w:t xml:space="preserve"> a similar percentage of crabs sampled in </w:t>
      </w:r>
      <w:r w:rsidR="007B1F77" w:rsidRPr="000A278C">
        <w:rPr>
          <w:rFonts w:ascii="Arial" w:hAnsi="Arial" w:cs="Arial"/>
          <w:sz w:val="24"/>
          <w:szCs w:val="24"/>
        </w:rPr>
        <w:t>both</w:t>
      </w:r>
      <w:r w:rsidR="003D6CBF" w:rsidRPr="000A278C">
        <w:rPr>
          <w:rFonts w:ascii="Arial" w:hAnsi="Arial" w:cs="Arial"/>
          <w:sz w:val="24"/>
          <w:szCs w:val="24"/>
        </w:rPr>
        <w:t xml:space="preserve"> diet treatment</w:t>
      </w:r>
      <w:r w:rsidR="007B1F77" w:rsidRPr="000A278C">
        <w:rPr>
          <w:rFonts w:ascii="Arial" w:hAnsi="Arial" w:cs="Arial"/>
          <w:sz w:val="24"/>
          <w:szCs w:val="24"/>
        </w:rPr>
        <w:t>s</w:t>
      </w:r>
      <w:r w:rsidR="003D6CBF" w:rsidRPr="000A278C">
        <w:rPr>
          <w:rFonts w:ascii="Arial" w:hAnsi="Arial" w:cs="Arial"/>
          <w:sz w:val="24"/>
          <w:szCs w:val="24"/>
        </w:rPr>
        <w:t xml:space="preserve"> that did not molt </w:t>
      </w:r>
      <w:r>
        <w:rPr>
          <w:rFonts w:ascii="Arial" w:hAnsi="Arial" w:cs="Arial"/>
          <w:sz w:val="24"/>
          <w:szCs w:val="24"/>
        </w:rPr>
        <w:t>during the experiment</w:t>
      </w:r>
      <w:r w:rsidR="003D6CBF" w:rsidRPr="000A278C">
        <w:rPr>
          <w:rFonts w:ascii="Arial" w:hAnsi="Arial" w:cs="Arial"/>
          <w:sz w:val="24"/>
          <w:szCs w:val="24"/>
        </w:rPr>
        <w:t xml:space="preserve"> (10/32 and 9/26 for </w:t>
      </w:r>
      <w:r w:rsidR="004B6EDC">
        <w:rPr>
          <w:rFonts w:ascii="Arial" w:hAnsi="Arial" w:cs="Arial"/>
          <w:sz w:val="24"/>
          <w:szCs w:val="24"/>
        </w:rPr>
        <w:t>fish</w:t>
      </w:r>
      <w:r w:rsidR="003D6CBF" w:rsidRPr="000A278C">
        <w:rPr>
          <w:rFonts w:ascii="Arial" w:hAnsi="Arial" w:cs="Arial"/>
          <w:sz w:val="24"/>
          <w:szCs w:val="24"/>
        </w:rPr>
        <w:t xml:space="preserve"> and clam diets, respectively). </w:t>
      </w:r>
    </w:p>
    <w:p w14:paraId="066403FB" w14:textId="77777777" w:rsidR="000A278C" w:rsidRDefault="000A278C" w:rsidP="000A278C">
      <w:pPr>
        <w:pStyle w:val="NoSpacing"/>
        <w:spacing w:line="480" w:lineRule="auto"/>
        <w:rPr>
          <w:rFonts w:ascii="Arial" w:hAnsi="Arial" w:cs="Arial"/>
          <w:sz w:val="24"/>
          <w:szCs w:val="24"/>
        </w:rPr>
      </w:pPr>
    </w:p>
    <w:p w14:paraId="45F96F9A" w14:textId="77777777" w:rsidR="004B0F68" w:rsidRPr="00C31EED" w:rsidRDefault="004B0F68" w:rsidP="004B0F68">
      <w:pPr>
        <w:pStyle w:val="NoSpacing"/>
        <w:spacing w:line="480" w:lineRule="auto"/>
        <w:rPr>
          <w:rFonts w:ascii="Arial" w:hAnsi="Arial" w:cs="Arial"/>
          <w:b/>
          <w:sz w:val="32"/>
          <w:szCs w:val="32"/>
        </w:rPr>
      </w:pPr>
      <w:r w:rsidRPr="00C31EED">
        <w:rPr>
          <w:rFonts w:ascii="Arial" w:hAnsi="Arial" w:cs="Arial"/>
          <w:b/>
          <w:sz w:val="32"/>
          <w:szCs w:val="32"/>
        </w:rPr>
        <w:t>Stable isotopes</w:t>
      </w:r>
    </w:p>
    <w:p w14:paraId="0D3B425C" w14:textId="047C5067" w:rsidR="005B64E7" w:rsidRDefault="00230910" w:rsidP="00900FE9">
      <w:pPr>
        <w:pStyle w:val="NoSpacing"/>
        <w:spacing w:line="480" w:lineRule="auto"/>
        <w:ind w:firstLine="720"/>
        <w:rPr>
          <w:rFonts w:ascii="Arial" w:hAnsi="Arial" w:cs="Arial"/>
          <w:sz w:val="24"/>
          <w:szCs w:val="24"/>
        </w:rPr>
      </w:pPr>
      <w:r>
        <w:rPr>
          <w:rFonts w:ascii="Arial" w:hAnsi="Arial" w:cs="Arial"/>
          <w:sz w:val="24"/>
          <w:szCs w:val="24"/>
        </w:rPr>
        <w:t>The two diet items differed in their δ</w:t>
      </w:r>
      <w:r w:rsidRPr="003B5273">
        <w:rPr>
          <w:rFonts w:ascii="Arial" w:hAnsi="Arial" w:cs="Arial"/>
          <w:sz w:val="24"/>
          <w:szCs w:val="24"/>
          <w:vertAlign w:val="superscript"/>
        </w:rPr>
        <w:t>13</w:t>
      </w:r>
      <w:r>
        <w:rPr>
          <w:rFonts w:ascii="Arial" w:hAnsi="Arial" w:cs="Arial"/>
          <w:sz w:val="24"/>
          <w:szCs w:val="24"/>
        </w:rPr>
        <w:t xml:space="preserve">C values with </w:t>
      </w:r>
      <w:r w:rsidR="004B6EDC">
        <w:rPr>
          <w:rFonts w:ascii="Arial" w:hAnsi="Arial" w:cs="Arial"/>
          <w:sz w:val="24"/>
          <w:szCs w:val="24"/>
        </w:rPr>
        <w:t>fish</w:t>
      </w:r>
      <w:r>
        <w:rPr>
          <w:rFonts w:ascii="Arial" w:hAnsi="Arial" w:cs="Arial"/>
          <w:sz w:val="24"/>
          <w:szCs w:val="24"/>
        </w:rPr>
        <w:t xml:space="preserve"> having a δ</w:t>
      </w:r>
      <w:r w:rsidRPr="003B5273">
        <w:rPr>
          <w:rFonts w:ascii="Arial" w:hAnsi="Arial" w:cs="Arial"/>
          <w:sz w:val="24"/>
          <w:szCs w:val="24"/>
          <w:vertAlign w:val="superscript"/>
        </w:rPr>
        <w:t>13</w:t>
      </w:r>
      <w:r w:rsidR="00415403">
        <w:rPr>
          <w:rFonts w:ascii="Arial" w:hAnsi="Arial" w:cs="Arial"/>
          <w:sz w:val="24"/>
          <w:szCs w:val="24"/>
        </w:rPr>
        <w:t>C of -1</w:t>
      </w:r>
      <w:r>
        <w:rPr>
          <w:rFonts w:ascii="Arial" w:hAnsi="Arial" w:cs="Arial"/>
          <w:sz w:val="24"/>
          <w:szCs w:val="24"/>
        </w:rPr>
        <w:t xml:space="preserve">6.673 (SD = 0.277, n = 9) and clams having a slightly lower </w:t>
      </w:r>
      <w:r w:rsidRPr="00230910">
        <w:rPr>
          <w:rFonts w:ascii="Arial" w:hAnsi="Arial" w:cs="Arial"/>
          <w:sz w:val="24"/>
          <w:szCs w:val="24"/>
        </w:rPr>
        <w:t>δ</w:t>
      </w:r>
      <w:r w:rsidRPr="005B64E7">
        <w:rPr>
          <w:rFonts w:ascii="Arial" w:hAnsi="Arial" w:cs="Arial"/>
          <w:sz w:val="24"/>
          <w:szCs w:val="24"/>
          <w:vertAlign w:val="superscript"/>
        </w:rPr>
        <w:t>13</w:t>
      </w:r>
      <w:r w:rsidRPr="00230910">
        <w:rPr>
          <w:rFonts w:ascii="Arial" w:hAnsi="Arial" w:cs="Arial"/>
          <w:sz w:val="24"/>
          <w:szCs w:val="24"/>
        </w:rPr>
        <w:t xml:space="preserve">C </w:t>
      </w:r>
      <w:r>
        <w:rPr>
          <w:rFonts w:ascii="Arial" w:hAnsi="Arial" w:cs="Arial"/>
          <w:sz w:val="24"/>
          <w:szCs w:val="24"/>
        </w:rPr>
        <w:t>of</w:t>
      </w:r>
      <w:r w:rsidRPr="00230910">
        <w:rPr>
          <w:rFonts w:ascii="Arial" w:hAnsi="Arial" w:cs="Arial"/>
          <w:sz w:val="24"/>
          <w:szCs w:val="24"/>
        </w:rPr>
        <w:t xml:space="preserve"> -17.525 (SD = 0.242, n = 6)</w:t>
      </w:r>
      <w:r w:rsidR="006A5026">
        <w:rPr>
          <w:rFonts w:ascii="Arial" w:hAnsi="Arial" w:cs="Arial"/>
          <w:sz w:val="24"/>
          <w:szCs w:val="24"/>
        </w:rPr>
        <w:t xml:space="preserve"> (</w:t>
      </w:r>
      <w:r w:rsidR="006A5026" w:rsidRPr="00DF38F9">
        <w:rPr>
          <w:rFonts w:ascii="Arial" w:hAnsi="Arial" w:cs="Arial"/>
          <w:sz w:val="24"/>
          <w:szCs w:val="24"/>
        </w:rPr>
        <w:t>ANOVA F</w:t>
      </w:r>
      <w:r w:rsidR="006A5026" w:rsidRPr="00DF38F9">
        <w:rPr>
          <w:rFonts w:ascii="Arial" w:hAnsi="Arial" w:cs="Arial"/>
          <w:sz w:val="24"/>
          <w:szCs w:val="24"/>
          <w:vertAlign w:val="subscript"/>
        </w:rPr>
        <w:t>1,</w:t>
      </w:r>
      <w:r w:rsidR="006A5026">
        <w:rPr>
          <w:rFonts w:ascii="Arial" w:hAnsi="Arial" w:cs="Arial"/>
          <w:sz w:val="24"/>
          <w:szCs w:val="24"/>
          <w:vertAlign w:val="subscript"/>
        </w:rPr>
        <w:t>13</w:t>
      </w:r>
      <w:r w:rsidR="006A5026" w:rsidRPr="00DF38F9">
        <w:rPr>
          <w:rFonts w:ascii="Arial" w:hAnsi="Arial" w:cs="Arial"/>
          <w:sz w:val="24"/>
          <w:szCs w:val="24"/>
        </w:rPr>
        <w:t xml:space="preserve"> = </w:t>
      </w:r>
      <w:r w:rsidR="006A5026">
        <w:rPr>
          <w:rFonts w:ascii="Arial" w:hAnsi="Arial" w:cs="Arial"/>
          <w:sz w:val="24"/>
          <w:szCs w:val="24"/>
        </w:rPr>
        <w:t>37.42</w:t>
      </w:r>
      <w:r w:rsidR="006A5026" w:rsidRPr="00DF38F9">
        <w:rPr>
          <w:rFonts w:ascii="Arial" w:hAnsi="Arial" w:cs="Arial"/>
          <w:sz w:val="24"/>
          <w:szCs w:val="24"/>
        </w:rPr>
        <w:t xml:space="preserve">, p </w:t>
      </w:r>
      <w:r w:rsidR="006A5026">
        <w:rPr>
          <w:rFonts w:ascii="Arial" w:hAnsi="Arial" w:cs="Arial"/>
          <w:sz w:val="24"/>
          <w:szCs w:val="24"/>
        </w:rPr>
        <w:t>&lt;</w:t>
      </w:r>
      <w:r w:rsidR="006A5026" w:rsidRPr="00DF38F9">
        <w:rPr>
          <w:rFonts w:ascii="Arial" w:hAnsi="Arial" w:cs="Arial"/>
          <w:sz w:val="24"/>
          <w:szCs w:val="24"/>
        </w:rPr>
        <w:t xml:space="preserve"> </w:t>
      </w:r>
      <w:r w:rsidR="006A5026">
        <w:rPr>
          <w:rFonts w:ascii="Arial" w:hAnsi="Arial" w:cs="Arial"/>
          <w:sz w:val="24"/>
          <w:szCs w:val="24"/>
        </w:rPr>
        <w:t xml:space="preserve">0.001, </w:t>
      </w:r>
      <w:r w:rsidR="0033190C">
        <w:rPr>
          <w:rFonts w:ascii="Arial" w:hAnsi="Arial" w:cs="Arial"/>
          <w:sz w:val="24"/>
          <w:szCs w:val="24"/>
        </w:rPr>
        <w:t>S3a</w:t>
      </w:r>
      <w:r w:rsidR="006A5026">
        <w:rPr>
          <w:rFonts w:ascii="Arial" w:hAnsi="Arial" w:cs="Arial"/>
          <w:sz w:val="24"/>
          <w:szCs w:val="24"/>
        </w:rPr>
        <w:t xml:space="preserve"> </w:t>
      </w:r>
      <w:r w:rsidR="00502E15">
        <w:rPr>
          <w:rFonts w:ascii="Arial" w:hAnsi="Arial" w:cs="Arial"/>
          <w:sz w:val="24"/>
          <w:szCs w:val="24"/>
        </w:rPr>
        <w:t>Fig</w:t>
      </w:r>
      <w:r w:rsidR="006A5026">
        <w:rPr>
          <w:rFonts w:ascii="Arial" w:hAnsi="Arial" w:cs="Arial"/>
          <w:sz w:val="24"/>
          <w:szCs w:val="24"/>
        </w:rPr>
        <w:t>)</w:t>
      </w:r>
      <w:r>
        <w:rPr>
          <w:rFonts w:ascii="Arial" w:hAnsi="Arial" w:cs="Arial"/>
          <w:sz w:val="24"/>
          <w:szCs w:val="24"/>
        </w:rPr>
        <w:t xml:space="preserve">. </w:t>
      </w:r>
      <w:r w:rsidR="004B6EDC">
        <w:rPr>
          <w:rFonts w:ascii="Arial" w:hAnsi="Arial" w:cs="Arial"/>
          <w:sz w:val="24"/>
          <w:szCs w:val="24"/>
        </w:rPr>
        <w:t>Fish</w:t>
      </w:r>
      <w:r>
        <w:rPr>
          <w:rFonts w:ascii="Arial" w:hAnsi="Arial" w:cs="Arial"/>
          <w:sz w:val="24"/>
          <w:szCs w:val="24"/>
        </w:rPr>
        <w:t xml:space="preserve"> had a higher </w:t>
      </w:r>
      <w:r w:rsidR="00CD5A14">
        <w:rPr>
          <w:rFonts w:ascii="Arial" w:hAnsi="Arial" w:cs="Arial"/>
          <w:sz w:val="24"/>
          <w:szCs w:val="24"/>
        </w:rPr>
        <w:t>δ</w:t>
      </w:r>
      <w:r w:rsidR="00CD5A14" w:rsidRPr="003B5273">
        <w:rPr>
          <w:rFonts w:ascii="Arial" w:hAnsi="Arial" w:cs="Arial"/>
          <w:sz w:val="24"/>
          <w:szCs w:val="24"/>
          <w:vertAlign w:val="superscript"/>
        </w:rPr>
        <w:t>1</w:t>
      </w:r>
      <w:r w:rsidR="00CD5A14">
        <w:rPr>
          <w:rFonts w:ascii="Arial" w:hAnsi="Arial" w:cs="Arial"/>
          <w:sz w:val="24"/>
          <w:szCs w:val="24"/>
          <w:vertAlign w:val="superscript"/>
        </w:rPr>
        <w:t>5</w:t>
      </w:r>
      <w:r w:rsidR="00CD5A14">
        <w:rPr>
          <w:rFonts w:ascii="Arial" w:hAnsi="Arial" w:cs="Arial"/>
          <w:sz w:val="24"/>
          <w:szCs w:val="24"/>
        </w:rPr>
        <w:t xml:space="preserve">N </w:t>
      </w:r>
      <w:r>
        <w:rPr>
          <w:rFonts w:ascii="Arial" w:hAnsi="Arial" w:cs="Arial"/>
          <w:sz w:val="24"/>
          <w:szCs w:val="24"/>
        </w:rPr>
        <w:t xml:space="preserve">of 14.419 (SD = 0.210, n = 9), compared to the clams’ </w:t>
      </w:r>
      <w:r w:rsidR="00CD5A14">
        <w:rPr>
          <w:rFonts w:ascii="Arial" w:hAnsi="Arial" w:cs="Arial"/>
          <w:sz w:val="24"/>
          <w:szCs w:val="24"/>
        </w:rPr>
        <w:t>δ</w:t>
      </w:r>
      <w:r w:rsidR="00CD5A14" w:rsidRPr="003B5273">
        <w:rPr>
          <w:rFonts w:ascii="Arial" w:hAnsi="Arial" w:cs="Arial"/>
          <w:sz w:val="24"/>
          <w:szCs w:val="24"/>
          <w:vertAlign w:val="superscript"/>
        </w:rPr>
        <w:t>1</w:t>
      </w:r>
      <w:r w:rsidR="00CD5A14">
        <w:rPr>
          <w:rFonts w:ascii="Arial" w:hAnsi="Arial" w:cs="Arial"/>
          <w:sz w:val="24"/>
          <w:szCs w:val="24"/>
          <w:vertAlign w:val="superscript"/>
        </w:rPr>
        <w:t>5</w:t>
      </w:r>
      <w:r w:rsidR="00CD5A14">
        <w:rPr>
          <w:rFonts w:ascii="Arial" w:hAnsi="Arial" w:cs="Arial"/>
          <w:sz w:val="24"/>
          <w:szCs w:val="24"/>
        </w:rPr>
        <w:t xml:space="preserve">N </w:t>
      </w:r>
      <w:r>
        <w:rPr>
          <w:rFonts w:ascii="Arial" w:hAnsi="Arial" w:cs="Arial"/>
          <w:sz w:val="24"/>
          <w:szCs w:val="24"/>
        </w:rPr>
        <w:t>value of 11.122 (SD = 0.277, n = 6)</w:t>
      </w:r>
      <w:r w:rsidR="00895545">
        <w:rPr>
          <w:rFonts w:ascii="Arial" w:hAnsi="Arial" w:cs="Arial"/>
          <w:sz w:val="24"/>
          <w:szCs w:val="24"/>
        </w:rPr>
        <w:t xml:space="preserve"> (</w:t>
      </w:r>
      <w:r w:rsidR="006A5026" w:rsidRPr="00DF38F9">
        <w:rPr>
          <w:rFonts w:ascii="Arial" w:hAnsi="Arial" w:cs="Arial"/>
          <w:sz w:val="24"/>
          <w:szCs w:val="24"/>
        </w:rPr>
        <w:t>ANOVA F</w:t>
      </w:r>
      <w:r w:rsidR="006A5026" w:rsidRPr="00DF38F9">
        <w:rPr>
          <w:rFonts w:ascii="Arial" w:hAnsi="Arial" w:cs="Arial"/>
          <w:sz w:val="24"/>
          <w:szCs w:val="24"/>
          <w:vertAlign w:val="subscript"/>
        </w:rPr>
        <w:t>1,</w:t>
      </w:r>
      <w:r w:rsidR="006A5026">
        <w:rPr>
          <w:rFonts w:ascii="Arial" w:hAnsi="Arial" w:cs="Arial"/>
          <w:sz w:val="24"/>
          <w:szCs w:val="24"/>
          <w:vertAlign w:val="subscript"/>
        </w:rPr>
        <w:t>13</w:t>
      </w:r>
      <w:r w:rsidR="006A5026" w:rsidRPr="00DF38F9">
        <w:rPr>
          <w:rFonts w:ascii="Arial" w:hAnsi="Arial" w:cs="Arial"/>
          <w:sz w:val="24"/>
          <w:szCs w:val="24"/>
        </w:rPr>
        <w:t xml:space="preserve"> = </w:t>
      </w:r>
      <w:r w:rsidR="006A5026">
        <w:rPr>
          <w:rFonts w:ascii="Arial" w:hAnsi="Arial" w:cs="Arial"/>
          <w:sz w:val="24"/>
          <w:szCs w:val="24"/>
        </w:rPr>
        <w:t>39.15</w:t>
      </w:r>
      <w:r w:rsidR="006A5026" w:rsidRPr="00DF38F9">
        <w:rPr>
          <w:rFonts w:ascii="Arial" w:hAnsi="Arial" w:cs="Arial"/>
          <w:sz w:val="24"/>
          <w:szCs w:val="24"/>
        </w:rPr>
        <w:t xml:space="preserve">, p </w:t>
      </w:r>
      <w:r w:rsidR="006A5026">
        <w:rPr>
          <w:rFonts w:ascii="Arial" w:hAnsi="Arial" w:cs="Arial"/>
          <w:sz w:val="24"/>
          <w:szCs w:val="24"/>
        </w:rPr>
        <w:t>&lt;</w:t>
      </w:r>
      <w:r w:rsidR="006A5026" w:rsidRPr="00DF38F9">
        <w:rPr>
          <w:rFonts w:ascii="Arial" w:hAnsi="Arial" w:cs="Arial"/>
          <w:sz w:val="24"/>
          <w:szCs w:val="24"/>
        </w:rPr>
        <w:t xml:space="preserve"> </w:t>
      </w:r>
      <w:r w:rsidR="006A5026">
        <w:rPr>
          <w:rFonts w:ascii="Arial" w:hAnsi="Arial" w:cs="Arial"/>
          <w:sz w:val="24"/>
          <w:szCs w:val="24"/>
        </w:rPr>
        <w:t xml:space="preserve">0.001, </w:t>
      </w:r>
      <w:r w:rsidR="0033190C">
        <w:rPr>
          <w:rFonts w:ascii="Arial" w:hAnsi="Arial" w:cs="Arial"/>
          <w:sz w:val="24"/>
          <w:szCs w:val="24"/>
        </w:rPr>
        <w:t>S3b</w:t>
      </w:r>
      <w:r w:rsidR="00895545">
        <w:rPr>
          <w:rFonts w:ascii="Arial" w:hAnsi="Arial" w:cs="Arial"/>
          <w:sz w:val="24"/>
          <w:szCs w:val="24"/>
        </w:rPr>
        <w:t xml:space="preserve"> </w:t>
      </w:r>
      <w:r w:rsidR="00502E15">
        <w:rPr>
          <w:rFonts w:ascii="Arial" w:hAnsi="Arial" w:cs="Arial"/>
          <w:sz w:val="24"/>
          <w:szCs w:val="24"/>
        </w:rPr>
        <w:t>Fig</w:t>
      </w:r>
      <w:r w:rsidR="005F1F5C">
        <w:rPr>
          <w:rFonts w:ascii="Arial" w:hAnsi="Arial" w:cs="Arial"/>
          <w:sz w:val="24"/>
          <w:szCs w:val="24"/>
        </w:rPr>
        <w:t>)</w:t>
      </w:r>
      <w:r>
        <w:rPr>
          <w:rFonts w:ascii="Arial" w:hAnsi="Arial" w:cs="Arial"/>
          <w:sz w:val="24"/>
          <w:szCs w:val="24"/>
        </w:rPr>
        <w:t>.</w:t>
      </w:r>
      <w:r w:rsidR="005B64E7">
        <w:rPr>
          <w:rFonts w:ascii="Arial" w:hAnsi="Arial" w:cs="Arial"/>
          <w:sz w:val="24"/>
          <w:szCs w:val="24"/>
        </w:rPr>
        <w:t xml:space="preserve"> In general, crabs </w:t>
      </w:r>
      <w:r w:rsidR="00080FFC">
        <w:rPr>
          <w:rFonts w:ascii="Arial" w:hAnsi="Arial" w:cs="Arial"/>
          <w:sz w:val="24"/>
          <w:szCs w:val="24"/>
        </w:rPr>
        <w:t xml:space="preserve">sampled at the beginning of the experiment (t = 0) </w:t>
      </w:r>
      <w:r w:rsidR="005B64E7">
        <w:rPr>
          <w:rFonts w:ascii="Arial" w:hAnsi="Arial" w:cs="Arial"/>
          <w:sz w:val="24"/>
          <w:szCs w:val="24"/>
        </w:rPr>
        <w:t>had lower isotopic values than their diet items (</w:t>
      </w:r>
      <w:r w:rsidR="00502E15">
        <w:rPr>
          <w:rFonts w:ascii="Arial" w:hAnsi="Arial" w:cs="Arial"/>
          <w:sz w:val="24"/>
          <w:szCs w:val="24"/>
        </w:rPr>
        <w:t>Fig</w:t>
      </w:r>
      <w:r w:rsidR="005B64E7">
        <w:rPr>
          <w:rFonts w:ascii="Arial" w:hAnsi="Arial" w:cs="Arial"/>
          <w:sz w:val="24"/>
          <w:szCs w:val="24"/>
        </w:rPr>
        <w:t xml:space="preserve"> </w:t>
      </w:r>
      <w:r w:rsidR="00ED4098">
        <w:rPr>
          <w:rFonts w:ascii="Arial" w:hAnsi="Arial" w:cs="Arial"/>
          <w:sz w:val="24"/>
          <w:szCs w:val="24"/>
        </w:rPr>
        <w:t>1</w:t>
      </w:r>
      <w:r w:rsidR="005B64E7">
        <w:rPr>
          <w:rFonts w:ascii="Arial" w:hAnsi="Arial" w:cs="Arial"/>
          <w:sz w:val="24"/>
          <w:szCs w:val="24"/>
        </w:rPr>
        <w:t>) and showed an overall increase in isotopic values for all diets and all tissues over the course of the 12-week experiment (</w:t>
      </w:r>
      <w:r w:rsidR="00502E15">
        <w:rPr>
          <w:rFonts w:ascii="Arial" w:hAnsi="Arial" w:cs="Arial"/>
          <w:sz w:val="24"/>
          <w:szCs w:val="24"/>
        </w:rPr>
        <w:t>Fig</w:t>
      </w:r>
      <w:r w:rsidR="005B64E7">
        <w:rPr>
          <w:rFonts w:ascii="Arial" w:hAnsi="Arial" w:cs="Arial"/>
          <w:sz w:val="24"/>
          <w:szCs w:val="24"/>
        </w:rPr>
        <w:t xml:space="preserve"> </w:t>
      </w:r>
      <w:r w:rsidR="00ED4098">
        <w:rPr>
          <w:rFonts w:ascii="Arial" w:hAnsi="Arial" w:cs="Arial"/>
          <w:sz w:val="24"/>
          <w:szCs w:val="24"/>
        </w:rPr>
        <w:t>1</w:t>
      </w:r>
      <w:r w:rsidR="005B64E7">
        <w:rPr>
          <w:rFonts w:ascii="Arial" w:hAnsi="Arial" w:cs="Arial"/>
          <w:sz w:val="24"/>
          <w:szCs w:val="24"/>
        </w:rPr>
        <w:t>). For most diets and tissues, isotopic values reach</w:t>
      </w:r>
      <w:r w:rsidR="0055480B">
        <w:rPr>
          <w:rFonts w:ascii="Arial" w:hAnsi="Arial" w:cs="Arial"/>
          <w:sz w:val="24"/>
          <w:szCs w:val="24"/>
        </w:rPr>
        <w:t>ed</w:t>
      </w:r>
      <w:r w:rsidR="005B64E7">
        <w:rPr>
          <w:rFonts w:ascii="Arial" w:hAnsi="Arial" w:cs="Arial"/>
          <w:sz w:val="24"/>
          <w:szCs w:val="24"/>
        </w:rPr>
        <w:t xml:space="preserve"> equilibrium after approximately </w:t>
      </w:r>
      <w:r w:rsidR="001A4DFF">
        <w:rPr>
          <w:rFonts w:ascii="Arial" w:hAnsi="Arial" w:cs="Arial"/>
          <w:sz w:val="24"/>
          <w:szCs w:val="24"/>
        </w:rPr>
        <w:t xml:space="preserve">6 or </w:t>
      </w:r>
      <w:r w:rsidR="005B64E7">
        <w:rPr>
          <w:rFonts w:ascii="Arial" w:hAnsi="Arial" w:cs="Arial"/>
          <w:sz w:val="24"/>
          <w:szCs w:val="24"/>
        </w:rPr>
        <w:t>8 weeks (</w:t>
      </w:r>
      <w:r w:rsidR="00502E15">
        <w:rPr>
          <w:rFonts w:ascii="Arial" w:hAnsi="Arial" w:cs="Arial"/>
          <w:sz w:val="24"/>
          <w:szCs w:val="24"/>
        </w:rPr>
        <w:t>Fig</w:t>
      </w:r>
      <w:r w:rsidR="005B64E7">
        <w:rPr>
          <w:rFonts w:ascii="Arial" w:hAnsi="Arial" w:cs="Arial"/>
          <w:sz w:val="24"/>
          <w:szCs w:val="24"/>
        </w:rPr>
        <w:t xml:space="preserve"> </w:t>
      </w:r>
      <w:r w:rsidR="00ED4098">
        <w:rPr>
          <w:rFonts w:ascii="Arial" w:hAnsi="Arial" w:cs="Arial"/>
          <w:sz w:val="24"/>
          <w:szCs w:val="24"/>
        </w:rPr>
        <w:t>1</w:t>
      </w:r>
      <w:r w:rsidR="005B64E7">
        <w:rPr>
          <w:rFonts w:ascii="Arial" w:hAnsi="Arial" w:cs="Arial"/>
          <w:sz w:val="24"/>
          <w:szCs w:val="24"/>
        </w:rPr>
        <w:t xml:space="preserve">). </w:t>
      </w:r>
    </w:p>
    <w:p w14:paraId="16E1C931" w14:textId="77777777" w:rsidR="00103AD4" w:rsidRDefault="00103AD4" w:rsidP="00103AD4">
      <w:pPr>
        <w:spacing w:after="0" w:line="480" w:lineRule="auto"/>
        <w:rPr>
          <w:rFonts w:ascii="Arial" w:hAnsi="Arial" w:cs="Arial"/>
          <w:b/>
          <w:sz w:val="24"/>
          <w:szCs w:val="24"/>
        </w:rPr>
      </w:pPr>
    </w:p>
    <w:p w14:paraId="2FDF9765" w14:textId="42B0E22E" w:rsidR="00103AD4" w:rsidRDefault="00103AD4" w:rsidP="00103AD4">
      <w:pPr>
        <w:spacing w:after="0" w:line="480" w:lineRule="auto"/>
        <w:rPr>
          <w:rFonts w:ascii="Arial" w:hAnsi="Arial" w:cs="Arial"/>
          <w:sz w:val="24"/>
          <w:szCs w:val="24"/>
        </w:rPr>
      </w:pPr>
      <w:r w:rsidRPr="0031413A">
        <w:rPr>
          <w:rFonts w:ascii="Arial" w:hAnsi="Arial" w:cs="Arial"/>
          <w:b/>
          <w:sz w:val="24"/>
          <w:szCs w:val="24"/>
        </w:rPr>
        <w:t>Fig 1. a) δ</w:t>
      </w:r>
      <w:r w:rsidRPr="0031413A">
        <w:rPr>
          <w:rFonts w:ascii="Arial" w:hAnsi="Arial" w:cs="Arial"/>
          <w:b/>
          <w:sz w:val="24"/>
          <w:szCs w:val="24"/>
          <w:vertAlign w:val="superscript"/>
        </w:rPr>
        <w:t>13</w:t>
      </w:r>
      <w:r w:rsidRPr="0031413A">
        <w:rPr>
          <w:rFonts w:ascii="Arial" w:hAnsi="Arial" w:cs="Arial"/>
          <w:b/>
          <w:sz w:val="24"/>
          <w:szCs w:val="24"/>
        </w:rPr>
        <w:t>C and b) δ</w:t>
      </w:r>
      <w:r w:rsidRPr="0031413A">
        <w:rPr>
          <w:rFonts w:ascii="Arial" w:hAnsi="Arial" w:cs="Arial"/>
          <w:b/>
          <w:sz w:val="24"/>
          <w:szCs w:val="24"/>
          <w:vertAlign w:val="superscript"/>
        </w:rPr>
        <w:t>15</w:t>
      </w:r>
      <w:r w:rsidRPr="0031413A">
        <w:rPr>
          <w:rFonts w:ascii="Arial" w:hAnsi="Arial" w:cs="Arial"/>
          <w:b/>
          <w:sz w:val="24"/>
          <w:szCs w:val="24"/>
        </w:rPr>
        <w:t xml:space="preserve">N stable isotope values of claw muscle and hepatopancreas of </w:t>
      </w:r>
      <w:r w:rsidRPr="0031413A">
        <w:rPr>
          <w:rFonts w:ascii="Arial" w:hAnsi="Arial" w:cs="Arial"/>
          <w:b/>
          <w:i/>
          <w:sz w:val="24"/>
          <w:szCs w:val="24"/>
        </w:rPr>
        <w:t xml:space="preserve">Callinectes </w:t>
      </w:r>
      <w:proofErr w:type="spellStart"/>
      <w:r w:rsidRPr="0031413A">
        <w:rPr>
          <w:rFonts w:ascii="Arial" w:hAnsi="Arial" w:cs="Arial"/>
          <w:b/>
          <w:i/>
          <w:sz w:val="24"/>
          <w:szCs w:val="24"/>
        </w:rPr>
        <w:t>sapidus</w:t>
      </w:r>
      <w:proofErr w:type="spellEnd"/>
      <w:r w:rsidRPr="0031413A">
        <w:rPr>
          <w:rFonts w:ascii="Arial" w:hAnsi="Arial" w:cs="Arial"/>
          <w:b/>
          <w:i/>
          <w:sz w:val="24"/>
          <w:szCs w:val="24"/>
        </w:rPr>
        <w:t xml:space="preserve"> </w:t>
      </w:r>
      <w:r w:rsidRPr="0031413A">
        <w:rPr>
          <w:rFonts w:ascii="Arial" w:hAnsi="Arial" w:cs="Arial"/>
          <w:b/>
          <w:sz w:val="24"/>
          <w:szCs w:val="24"/>
        </w:rPr>
        <w:t xml:space="preserve">fed clams or fish for 12 weeks in the laboratory. </w:t>
      </w:r>
      <w:r>
        <w:rPr>
          <w:rFonts w:ascii="Arial" w:hAnsi="Arial" w:cs="Arial"/>
          <w:sz w:val="24"/>
          <w:szCs w:val="24"/>
        </w:rPr>
        <w:t xml:space="preserve">Error bars represent one SD. Blue box indicates the range of values for the diet items with the mean value indicated by the dashed line (n = 6 to 9 replicates). The numerical values on each plot are the average and standard deviation of the discrimination factor (i.e. the SI TEF) for crabs sampled on weeks 8, 10, and 12. </w:t>
      </w:r>
    </w:p>
    <w:p w14:paraId="095F723F" w14:textId="77777777" w:rsidR="00103AD4" w:rsidRPr="00103AD4" w:rsidRDefault="00103AD4" w:rsidP="00230910">
      <w:pPr>
        <w:pStyle w:val="NoSpacing"/>
        <w:spacing w:line="480" w:lineRule="auto"/>
        <w:rPr>
          <w:rFonts w:ascii="Arial" w:hAnsi="Arial" w:cs="Arial"/>
          <w:b/>
          <w:sz w:val="24"/>
          <w:szCs w:val="24"/>
        </w:rPr>
      </w:pPr>
    </w:p>
    <w:p w14:paraId="356D8DFA" w14:textId="6E67C0DB" w:rsidR="005B64E7" w:rsidRDefault="005B64E7" w:rsidP="00015494">
      <w:pPr>
        <w:pStyle w:val="NoSpacing"/>
        <w:spacing w:line="480" w:lineRule="auto"/>
        <w:rPr>
          <w:rFonts w:ascii="Arial" w:hAnsi="Arial" w:cs="Arial"/>
          <w:sz w:val="24"/>
          <w:szCs w:val="24"/>
        </w:rPr>
      </w:pPr>
      <w:r>
        <w:rPr>
          <w:rFonts w:ascii="Arial" w:hAnsi="Arial" w:cs="Arial"/>
          <w:sz w:val="24"/>
          <w:szCs w:val="24"/>
        </w:rPr>
        <w:lastRenderedPageBreak/>
        <w:tab/>
        <w:t>Stable isotope TEFs (</w:t>
      </w:r>
      <w:r w:rsidR="00101046">
        <w:rPr>
          <w:rFonts w:ascii="Arial" w:hAnsi="Arial" w:cs="Arial"/>
          <w:sz w:val="24"/>
          <w:szCs w:val="24"/>
        </w:rPr>
        <w:t>i.e.</w:t>
      </w:r>
      <w:r>
        <w:rPr>
          <w:rFonts w:ascii="Arial" w:hAnsi="Arial" w:cs="Arial"/>
          <w:sz w:val="24"/>
          <w:szCs w:val="24"/>
        </w:rPr>
        <w:t xml:space="preserve"> discrimination factors) were calculated </w:t>
      </w:r>
      <w:r w:rsidR="00811906">
        <w:rPr>
          <w:rFonts w:ascii="Arial" w:hAnsi="Arial" w:cs="Arial"/>
          <w:sz w:val="24"/>
          <w:szCs w:val="24"/>
        </w:rPr>
        <w:t>by combining</w:t>
      </w:r>
      <w:r>
        <w:rPr>
          <w:rFonts w:ascii="Arial" w:hAnsi="Arial" w:cs="Arial"/>
          <w:sz w:val="24"/>
          <w:szCs w:val="24"/>
        </w:rPr>
        <w:t xml:space="preserve"> </w:t>
      </w:r>
      <w:r w:rsidR="00811906">
        <w:rPr>
          <w:rFonts w:ascii="Arial" w:hAnsi="Arial" w:cs="Arial"/>
          <w:sz w:val="24"/>
          <w:szCs w:val="24"/>
        </w:rPr>
        <w:t>all</w:t>
      </w:r>
      <w:r>
        <w:rPr>
          <w:rFonts w:ascii="Arial" w:hAnsi="Arial" w:cs="Arial"/>
          <w:sz w:val="24"/>
          <w:szCs w:val="24"/>
        </w:rPr>
        <w:t xml:space="preserve"> crabs sampled at weeks 8, 10, and 12. </w:t>
      </w:r>
      <w:r w:rsidR="007D0B72">
        <w:rPr>
          <w:rFonts w:ascii="Arial" w:hAnsi="Arial" w:cs="Arial"/>
          <w:sz w:val="24"/>
          <w:szCs w:val="24"/>
        </w:rPr>
        <w:t>Neither diet</w:t>
      </w:r>
      <w:r>
        <w:rPr>
          <w:rFonts w:ascii="Arial" w:hAnsi="Arial" w:cs="Arial"/>
          <w:sz w:val="24"/>
          <w:szCs w:val="24"/>
        </w:rPr>
        <w:t xml:space="preserve"> </w:t>
      </w:r>
      <w:r w:rsidR="007D0B72">
        <w:rPr>
          <w:rFonts w:ascii="Arial" w:hAnsi="Arial" w:cs="Arial"/>
          <w:sz w:val="24"/>
          <w:szCs w:val="24"/>
        </w:rPr>
        <w:t>nor</w:t>
      </w:r>
      <w:r w:rsidR="00B9772F">
        <w:rPr>
          <w:rFonts w:ascii="Arial" w:hAnsi="Arial" w:cs="Arial"/>
          <w:sz w:val="24"/>
          <w:szCs w:val="24"/>
        </w:rPr>
        <w:t xml:space="preserve"> tissue type</w:t>
      </w:r>
      <w:r w:rsidR="007D0B72">
        <w:rPr>
          <w:rFonts w:ascii="Arial" w:hAnsi="Arial" w:cs="Arial"/>
          <w:sz w:val="24"/>
          <w:szCs w:val="24"/>
        </w:rPr>
        <w:t xml:space="preserve"> influenced</w:t>
      </w:r>
      <w:r>
        <w:rPr>
          <w:rFonts w:ascii="Arial" w:hAnsi="Arial" w:cs="Arial"/>
          <w:sz w:val="24"/>
          <w:szCs w:val="24"/>
        </w:rPr>
        <w:t xml:space="preserve"> </w:t>
      </w:r>
      <w:r w:rsidRPr="00230910">
        <w:rPr>
          <w:rFonts w:ascii="Arial" w:hAnsi="Arial" w:cs="Arial"/>
          <w:sz w:val="24"/>
          <w:szCs w:val="24"/>
        </w:rPr>
        <w:t>δ</w:t>
      </w:r>
      <w:r w:rsidRPr="005B64E7">
        <w:rPr>
          <w:rFonts w:ascii="Arial" w:hAnsi="Arial" w:cs="Arial"/>
          <w:sz w:val="24"/>
          <w:szCs w:val="24"/>
          <w:vertAlign w:val="superscript"/>
        </w:rPr>
        <w:t>13</w:t>
      </w:r>
      <w:r w:rsidRPr="00230910">
        <w:rPr>
          <w:rFonts w:ascii="Arial" w:hAnsi="Arial" w:cs="Arial"/>
          <w:sz w:val="24"/>
          <w:szCs w:val="24"/>
        </w:rPr>
        <w:t>C</w:t>
      </w:r>
      <w:r>
        <w:rPr>
          <w:rFonts w:ascii="Arial" w:hAnsi="Arial" w:cs="Arial"/>
          <w:sz w:val="24"/>
          <w:szCs w:val="24"/>
        </w:rPr>
        <w:t xml:space="preserve"> discrimination factors w</w:t>
      </w:r>
      <w:r w:rsidR="007D0B72">
        <w:rPr>
          <w:rFonts w:ascii="Arial" w:hAnsi="Arial" w:cs="Arial"/>
          <w:sz w:val="24"/>
          <w:szCs w:val="24"/>
        </w:rPr>
        <w:t>hich were all</w:t>
      </w:r>
      <w:r>
        <w:rPr>
          <w:rFonts w:ascii="Arial" w:hAnsi="Arial" w:cs="Arial"/>
          <w:sz w:val="24"/>
          <w:szCs w:val="24"/>
        </w:rPr>
        <w:t xml:space="preserve"> near zero (</w:t>
      </w:r>
      <w:r w:rsidR="00476F53">
        <w:rPr>
          <w:rFonts w:ascii="Arial" w:hAnsi="Arial" w:cs="Arial"/>
          <w:sz w:val="24"/>
          <w:szCs w:val="24"/>
        </w:rPr>
        <w:t xml:space="preserve">two-way ANOVA, </w:t>
      </w:r>
      <w:r w:rsidR="0033190C">
        <w:rPr>
          <w:rFonts w:ascii="Arial" w:hAnsi="Arial" w:cs="Arial"/>
          <w:sz w:val="24"/>
          <w:szCs w:val="24"/>
        </w:rPr>
        <w:t>S1 Table</w:t>
      </w:r>
      <w:r w:rsidR="00476F53">
        <w:rPr>
          <w:rFonts w:ascii="Arial" w:hAnsi="Arial" w:cs="Arial"/>
          <w:sz w:val="24"/>
          <w:szCs w:val="24"/>
        </w:rPr>
        <w:t xml:space="preserve">, </w:t>
      </w:r>
      <w:r w:rsidR="00502E15">
        <w:rPr>
          <w:rFonts w:ascii="Arial" w:hAnsi="Arial" w:cs="Arial"/>
          <w:sz w:val="24"/>
          <w:szCs w:val="24"/>
        </w:rPr>
        <w:t>Fig</w:t>
      </w:r>
      <w:r>
        <w:rPr>
          <w:rFonts w:ascii="Arial" w:hAnsi="Arial" w:cs="Arial"/>
          <w:sz w:val="24"/>
          <w:szCs w:val="24"/>
        </w:rPr>
        <w:t xml:space="preserve"> </w:t>
      </w:r>
      <w:r w:rsidR="00ED4098">
        <w:rPr>
          <w:rFonts w:ascii="Arial" w:hAnsi="Arial" w:cs="Arial"/>
          <w:sz w:val="24"/>
          <w:szCs w:val="24"/>
        </w:rPr>
        <w:t>1</w:t>
      </w:r>
      <w:r w:rsidR="00B9772F">
        <w:rPr>
          <w:rFonts w:ascii="Arial" w:hAnsi="Arial" w:cs="Arial"/>
          <w:sz w:val="24"/>
          <w:szCs w:val="24"/>
        </w:rPr>
        <w:t>a</w:t>
      </w:r>
      <w:r>
        <w:rPr>
          <w:rFonts w:ascii="Arial" w:hAnsi="Arial" w:cs="Arial"/>
          <w:sz w:val="24"/>
          <w:szCs w:val="24"/>
        </w:rPr>
        <w:t xml:space="preserve">). On the other hand, </w:t>
      </w:r>
      <w:r w:rsidRPr="00230910">
        <w:rPr>
          <w:rFonts w:ascii="Arial" w:hAnsi="Arial" w:cs="Arial"/>
          <w:sz w:val="24"/>
          <w:szCs w:val="24"/>
        </w:rPr>
        <w:t>δ</w:t>
      </w:r>
      <w:r w:rsidRPr="005B64E7">
        <w:rPr>
          <w:rFonts w:ascii="Arial" w:hAnsi="Arial" w:cs="Arial"/>
          <w:sz w:val="24"/>
          <w:szCs w:val="24"/>
          <w:vertAlign w:val="superscript"/>
        </w:rPr>
        <w:t>1</w:t>
      </w:r>
      <w:r>
        <w:rPr>
          <w:rFonts w:ascii="Arial" w:hAnsi="Arial" w:cs="Arial"/>
          <w:sz w:val="24"/>
          <w:szCs w:val="24"/>
          <w:vertAlign w:val="superscript"/>
        </w:rPr>
        <w:t>5</w:t>
      </w:r>
      <w:r>
        <w:rPr>
          <w:rFonts w:ascii="Arial" w:hAnsi="Arial" w:cs="Arial"/>
          <w:sz w:val="24"/>
          <w:szCs w:val="24"/>
        </w:rPr>
        <w:t xml:space="preserve">N discrimination factors in both tissues were near zero for crabs fed </w:t>
      </w:r>
      <w:r w:rsidR="004B6EDC">
        <w:rPr>
          <w:rFonts w:ascii="Arial" w:hAnsi="Arial" w:cs="Arial"/>
          <w:sz w:val="24"/>
          <w:szCs w:val="24"/>
        </w:rPr>
        <w:t>fish</w:t>
      </w:r>
      <w:r>
        <w:rPr>
          <w:rFonts w:ascii="Arial" w:hAnsi="Arial" w:cs="Arial"/>
          <w:sz w:val="24"/>
          <w:szCs w:val="24"/>
        </w:rPr>
        <w:t>, but higher in crabs fed clams (</w:t>
      </w:r>
      <w:r w:rsidR="00502E15">
        <w:rPr>
          <w:rFonts w:ascii="Arial" w:hAnsi="Arial" w:cs="Arial"/>
          <w:sz w:val="24"/>
          <w:szCs w:val="24"/>
        </w:rPr>
        <w:t>Fig</w:t>
      </w:r>
      <w:r>
        <w:rPr>
          <w:rFonts w:ascii="Arial" w:hAnsi="Arial" w:cs="Arial"/>
          <w:sz w:val="24"/>
          <w:szCs w:val="24"/>
        </w:rPr>
        <w:t xml:space="preserve"> </w:t>
      </w:r>
      <w:r w:rsidR="00ED4098">
        <w:rPr>
          <w:rFonts w:ascii="Arial" w:hAnsi="Arial" w:cs="Arial"/>
          <w:sz w:val="24"/>
          <w:szCs w:val="24"/>
        </w:rPr>
        <w:t>1</w:t>
      </w:r>
      <w:r w:rsidR="00B9772F">
        <w:rPr>
          <w:rFonts w:ascii="Arial" w:hAnsi="Arial" w:cs="Arial"/>
          <w:sz w:val="24"/>
          <w:szCs w:val="24"/>
        </w:rPr>
        <w:t>b</w:t>
      </w:r>
      <w:r>
        <w:rPr>
          <w:rFonts w:ascii="Arial" w:hAnsi="Arial" w:cs="Arial"/>
          <w:sz w:val="24"/>
          <w:szCs w:val="24"/>
        </w:rPr>
        <w:t>)</w:t>
      </w:r>
      <w:r w:rsidR="00476F53">
        <w:rPr>
          <w:rFonts w:ascii="Arial" w:hAnsi="Arial" w:cs="Arial"/>
          <w:sz w:val="24"/>
          <w:szCs w:val="24"/>
        </w:rPr>
        <w:t xml:space="preserve">. A two-way ANOVA revealed a significant effect of tissue and a significant interaction of diet and tissue on the </w:t>
      </w:r>
      <w:r w:rsidR="00476F53" w:rsidRPr="00230910">
        <w:rPr>
          <w:rFonts w:ascii="Arial" w:hAnsi="Arial" w:cs="Arial"/>
          <w:sz w:val="24"/>
          <w:szCs w:val="24"/>
        </w:rPr>
        <w:t>δ</w:t>
      </w:r>
      <w:r w:rsidR="00476F53" w:rsidRPr="005B64E7">
        <w:rPr>
          <w:rFonts w:ascii="Arial" w:hAnsi="Arial" w:cs="Arial"/>
          <w:sz w:val="24"/>
          <w:szCs w:val="24"/>
          <w:vertAlign w:val="superscript"/>
        </w:rPr>
        <w:t>1</w:t>
      </w:r>
      <w:r w:rsidR="00476F53">
        <w:rPr>
          <w:rFonts w:ascii="Arial" w:hAnsi="Arial" w:cs="Arial"/>
          <w:sz w:val="24"/>
          <w:szCs w:val="24"/>
          <w:vertAlign w:val="superscript"/>
        </w:rPr>
        <w:t>5</w:t>
      </w:r>
      <w:r w:rsidR="00476F53">
        <w:rPr>
          <w:rFonts w:ascii="Arial" w:hAnsi="Arial" w:cs="Arial"/>
          <w:sz w:val="24"/>
          <w:szCs w:val="24"/>
        </w:rPr>
        <w:t>N discrimination factor (</w:t>
      </w:r>
      <w:r w:rsidR="0033190C">
        <w:rPr>
          <w:rFonts w:ascii="Arial" w:hAnsi="Arial" w:cs="Arial"/>
          <w:sz w:val="24"/>
          <w:szCs w:val="24"/>
        </w:rPr>
        <w:t>S2 Table</w:t>
      </w:r>
      <w:r w:rsidR="00476F53">
        <w:rPr>
          <w:rFonts w:ascii="Arial" w:hAnsi="Arial" w:cs="Arial"/>
          <w:sz w:val="24"/>
          <w:szCs w:val="24"/>
        </w:rPr>
        <w:t>)</w:t>
      </w:r>
      <w:r>
        <w:rPr>
          <w:rFonts w:ascii="Arial" w:hAnsi="Arial" w:cs="Arial"/>
          <w:sz w:val="24"/>
          <w:szCs w:val="24"/>
        </w:rPr>
        <w:t xml:space="preserve">. </w:t>
      </w:r>
      <w:r w:rsidR="00B22296">
        <w:rPr>
          <w:rFonts w:ascii="Arial" w:hAnsi="Arial" w:cs="Arial"/>
          <w:sz w:val="24"/>
          <w:szCs w:val="24"/>
        </w:rPr>
        <w:t xml:space="preserve">The highest discrimination factor for </w:t>
      </w:r>
      <w:r w:rsidR="00B22296" w:rsidRPr="00230910">
        <w:rPr>
          <w:rFonts w:ascii="Arial" w:hAnsi="Arial" w:cs="Arial"/>
          <w:sz w:val="24"/>
          <w:szCs w:val="24"/>
        </w:rPr>
        <w:t>δ</w:t>
      </w:r>
      <w:r w:rsidR="00B22296" w:rsidRPr="005B64E7">
        <w:rPr>
          <w:rFonts w:ascii="Arial" w:hAnsi="Arial" w:cs="Arial"/>
          <w:sz w:val="24"/>
          <w:szCs w:val="24"/>
          <w:vertAlign w:val="superscript"/>
        </w:rPr>
        <w:t>1</w:t>
      </w:r>
      <w:r w:rsidR="00B22296">
        <w:rPr>
          <w:rFonts w:ascii="Arial" w:hAnsi="Arial" w:cs="Arial"/>
          <w:sz w:val="24"/>
          <w:szCs w:val="24"/>
          <w:vertAlign w:val="superscript"/>
        </w:rPr>
        <w:t>5</w:t>
      </w:r>
      <w:r w:rsidR="00B22296">
        <w:rPr>
          <w:rFonts w:ascii="Arial" w:hAnsi="Arial" w:cs="Arial"/>
          <w:sz w:val="24"/>
          <w:szCs w:val="24"/>
        </w:rPr>
        <w:t>N was seen in the claw muscle of crabs fed clams (Δ</w:t>
      </w:r>
      <w:r w:rsidR="00B22296">
        <w:rPr>
          <w:rFonts w:ascii="Arial" w:hAnsi="Arial" w:cs="Arial"/>
          <w:sz w:val="24"/>
          <w:szCs w:val="24"/>
          <w:vertAlign w:val="superscript"/>
        </w:rPr>
        <w:t>15</w:t>
      </w:r>
      <w:r w:rsidR="00B22296">
        <w:rPr>
          <w:rFonts w:ascii="Arial" w:hAnsi="Arial" w:cs="Arial"/>
          <w:sz w:val="24"/>
          <w:szCs w:val="24"/>
        </w:rPr>
        <w:t xml:space="preserve">N = 1.598 ‰, SD = 0.595). </w:t>
      </w:r>
    </w:p>
    <w:p w14:paraId="46EC7F65" w14:textId="77777777" w:rsidR="005B64E7" w:rsidRDefault="005B64E7" w:rsidP="00015494">
      <w:pPr>
        <w:pStyle w:val="NoSpacing"/>
        <w:spacing w:line="480" w:lineRule="auto"/>
        <w:rPr>
          <w:rFonts w:ascii="Arial" w:hAnsi="Arial" w:cs="Arial"/>
          <w:sz w:val="24"/>
          <w:szCs w:val="24"/>
        </w:rPr>
      </w:pPr>
    </w:p>
    <w:p w14:paraId="79E01BC8" w14:textId="77777777" w:rsidR="00015494" w:rsidRPr="00C31EED" w:rsidRDefault="00015494" w:rsidP="00015494">
      <w:pPr>
        <w:pStyle w:val="NoSpacing"/>
        <w:spacing w:line="480" w:lineRule="auto"/>
        <w:rPr>
          <w:rFonts w:ascii="Arial" w:hAnsi="Arial" w:cs="Arial"/>
          <w:b/>
          <w:sz w:val="32"/>
          <w:szCs w:val="24"/>
        </w:rPr>
      </w:pPr>
      <w:r w:rsidRPr="00C31EED">
        <w:rPr>
          <w:rFonts w:ascii="Arial" w:hAnsi="Arial" w:cs="Arial"/>
          <w:b/>
          <w:sz w:val="32"/>
          <w:szCs w:val="24"/>
        </w:rPr>
        <w:t xml:space="preserve">Effect of </w:t>
      </w:r>
      <w:r w:rsidR="00AF1C78" w:rsidRPr="00C31EED">
        <w:rPr>
          <w:rFonts w:ascii="Arial" w:hAnsi="Arial" w:cs="Arial"/>
          <w:b/>
          <w:sz w:val="32"/>
          <w:szCs w:val="24"/>
        </w:rPr>
        <w:t>l</w:t>
      </w:r>
      <w:r w:rsidRPr="00C31EED">
        <w:rPr>
          <w:rFonts w:ascii="Arial" w:hAnsi="Arial" w:cs="Arial"/>
          <w:b/>
          <w:sz w:val="32"/>
          <w:szCs w:val="24"/>
        </w:rPr>
        <w:t xml:space="preserve">ipid </w:t>
      </w:r>
      <w:r w:rsidR="00AF1C78" w:rsidRPr="00C31EED">
        <w:rPr>
          <w:rFonts w:ascii="Arial" w:hAnsi="Arial" w:cs="Arial"/>
          <w:b/>
          <w:sz w:val="32"/>
          <w:szCs w:val="24"/>
        </w:rPr>
        <w:t>e</w:t>
      </w:r>
      <w:r w:rsidRPr="00C31EED">
        <w:rPr>
          <w:rFonts w:ascii="Arial" w:hAnsi="Arial" w:cs="Arial"/>
          <w:b/>
          <w:sz w:val="32"/>
          <w:szCs w:val="24"/>
        </w:rPr>
        <w:t xml:space="preserve">xtraction on </w:t>
      </w:r>
      <w:r w:rsidR="00AF1C78" w:rsidRPr="00C31EED">
        <w:rPr>
          <w:rFonts w:ascii="Arial" w:hAnsi="Arial" w:cs="Arial"/>
          <w:b/>
          <w:sz w:val="32"/>
          <w:szCs w:val="24"/>
        </w:rPr>
        <w:t>stable i</w:t>
      </w:r>
      <w:r w:rsidRPr="00C31EED">
        <w:rPr>
          <w:rFonts w:ascii="Arial" w:hAnsi="Arial" w:cs="Arial"/>
          <w:b/>
          <w:sz w:val="32"/>
          <w:szCs w:val="24"/>
        </w:rPr>
        <w:t xml:space="preserve">sotope </w:t>
      </w:r>
      <w:r w:rsidR="00AF1C78" w:rsidRPr="00C31EED">
        <w:rPr>
          <w:rFonts w:ascii="Arial" w:hAnsi="Arial" w:cs="Arial"/>
          <w:b/>
          <w:sz w:val="32"/>
          <w:szCs w:val="24"/>
        </w:rPr>
        <w:t>v</w:t>
      </w:r>
      <w:r w:rsidRPr="00C31EED">
        <w:rPr>
          <w:rFonts w:ascii="Arial" w:hAnsi="Arial" w:cs="Arial"/>
          <w:b/>
          <w:sz w:val="32"/>
          <w:szCs w:val="24"/>
        </w:rPr>
        <w:t>alues</w:t>
      </w:r>
    </w:p>
    <w:p w14:paraId="2596BC8C" w14:textId="42EF74A5" w:rsidR="00015494" w:rsidRPr="00945674" w:rsidRDefault="00015494" w:rsidP="00900FE9">
      <w:pPr>
        <w:pStyle w:val="NoSpacing"/>
        <w:spacing w:line="480" w:lineRule="auto"/>
        <w:ind w:firstLine="720"/>
        <w:rPr>
          <w:rFonts w:ascii="Arial" w:hAnsi="Arial" w:cs="Arial"/>
          <w:sz w:val="24"/>
          <w:szCs w:val="24"/>
        </w:rPr>
      </w:pPr>
      <w:r>
        <w:rPr>
          <w:rFonts w:ascii="Arial" w:hAnsi="Arial" w:cs="Arial"/>
          <w:sz w:val="24"/>
          <w:szCs w:val="24"/>
        </w:rPr>
        <w:t>Throughout the text, we report stable isotope values determined following the extraction of fatty acids. From paired samples we</w:t>
      </w:r>
      <w:r w:rsidR="002658C4">
        <w:rPr>
          <w:rFonts w:ascii="Arial" w:hAnsi="Arial" w:cs="Arial"/>
          <w:sz w:val="24"/>
          <w:szCs w:val="24"/>
        </w:rPr>
        <w:t xml:space="preserve"> found lipid extraction decreased</w:t>
      </w:r>
      <w:r>
        <w:rPr>
          <w:rFonts w:ascii="Arial" w:hAnsi="Arial" w:cs="Arial"/>
          <w:sz w:val="24"/>
          <w:szCs w:val="24"/>
        </w:rPr>
        <w:t xml:space="preserve"> δ</w:t>
      </w:r>
      <w:r w:rsidRPr="00945674">
        <w:rPr>
          <w:rFonts w:ascii="Arial" w:hAnsi="Arial" w:cs="Arial"/>
          <w:sz w:val="24"/>
          <w:szCs w:val="24"/>
          <w:vertAlign w:val="superscript"/>
        </w:rPr>
        <w:t>15</w:t>
      </w:r>
      <w:r w:rsidR="002658C4">
        <w:rPr>
          <w:rFonts w:ascii="Arial" w:hAnsi="Arial" w:cs="Arial"/>
          <w:sz w:val="24"/>
          <w:szCs w:val="24"/>
        </w:rPr>
        <w:t xml:space="preserve">N values </w:t>
      </w:r>
      <w:r w:rsidR="00080FFC">
        <w:rPr>
          <w:rFonts w:ascii="Arial" w:hAnsi="Arial" w:cs="Arial"/>
          <w:sz w:val="24"/>
          <w:szCs w:val="24"/>
        </w:rPr>
        <w:t>by</w:t>
      </w:r>
      <w:r w:rsidR="002658C4">
        <w:rPr>
          <w:rFonts w:ascii="Arial" w:hAnsi="Arial" w:cs="Arial"/>
          <w:sz w:val="24"/>
          <w:szCs w:val="24"/>
        </w:rPr>
        <w:t xml:space="preserve"> 0.099 to 0.454</w:t>
      </w:r>
      <w:r>
        <w:rPr>
          <w:rFonts w:ascii="Arial" w:hAnsi="Arial" w:cs="Arial"/>
          <w:sz w:val="24"/>
          <w:szCs w:val="24"/>
        </w:rPr>
        <w:t xml:space="preserve"> ‰ and</w:t>
      </w:r>
      <w:r w:rsidR="00B9772F">
        <w:rPr>
          <w:rFonts w:ascii="Arial" w:hAnsi="Arial" w:cs="Arial"/>
          <w:sz w:val="24"/>
          <w:szCs w:val="24"/>
        </w:rPr>
        <w:t xml:space="preserve"> decreased </w:t>
      </w:r>
      <w:r>
        <w:rPr>
          <w:rFonts w:ascii="Arial" w:hAnsi="Arial" w:cs="Arial"/>
          <w:sz w:val="24"/>
          <w:szCs w:val="24"/>
        </w:rPr>
        <w:t>δ</w:t>
      </w:r>
      <w:r w:rsidRPr="00945674">
        <w:rPr>
          <w:rFonts w:ascii="Arial" w:hAnsi="Arial" w:cs="Arial"/>
          <w:sz w:val="24"/>
          <w:szCs w:val="24"/>
          <w:vertAlign w:val="superscript"/>
        </w:rPr>
        <w:t>1</w:t>
      </w:r>
      <w:r>
        <w:rPr>
          <w:rFonts w:ascii="Arial" w:hAnsi="Arial" w:cs="Arial"/>
          <w:sz w:val="24"/>
          <w:szCs w:val="24"/>
          <w:vertAlign w:val="superscript"/>
        </w:rPr>
        <w:t>3</w:t>
      </w:r>
      <w:r w:rsidR="002658C4">
        <w:rPr>
          <w:rFonts w:ascii="Arial" w:hAnsi="Arial" w:cs="Arial"/>
          <w:sz w:val="24"/>
          <w:szCs w:val="24"/>
        </w:rPr>
        <w:t xml:space="preserve">C values </w:t>
      </w:r>
      <w:r w:rsidR="00080FFC">
        <w:rPr>
          <w:rFonts w:ascii="Arial" w:hAnsi="Arial" w:cs="Arial"/>
          <w:sz w:val="24"/>
          <w:szCs w:val="24"/>
        </w:rPr>
        <w:t>by</w:t>
      </w:r>
      <w:r w:rsidR="002658C4">
        <w:rPr>
          <w:rFonts w:ascii="Arial" w:hAnsi="Arial" w:cs="Arial"/>
          <w:sz w:val="24"/>
          <w:szCs w:val="24"/>
        </w:rPr>
        <w:t xml:space="preserve"> 0.594 to 2.630</w:t>
      </w:r>
      <w:r>
        <w:rPr>
          <w:rFonts w:ascii="Arial" w:hAnsi="Arial" w:cs="Arial"/>
          <w:sz w:val="24"/>
          <w:szCs w:val="24"/>
        </w:rPr>
        <w:t xml:space="preserve"> ‰ depending on the species or tissue of the sample (</w:t>
      </w:r>
      <w:r w:rsidR="0033190C">
        <w:rPr>
          <w:rFonts w:ascii="Arial" w:hAnsi="Arial" w:cs="Arial"/>
          <w:sz w:val="24"/>
          <w:szCs w:val="24"/>
        </w:rPr>
        <w:t>S3</w:t>
      </w:r>
      <w:r w:rsidR="004A2FB9">
        <w:rPr>
          <w:rFonts w:ascii="Arial" w:hAnsi="Arial" w:cs="Arial"/>
          <w:sz w:val="24"/>
          <w:szCs w:val="24"/>
        </w:rPr>
        <w:t xml:space="preserve"> </w:t>
      </w:r>
      <w:r>
        <w:rPr>
          <w:rFonts w:ascii="Arial" w:hAnsi="Arial" w:cs="Arial"/>
          <w:sz w:val="24"/>
          <w:szCs w:val="24"/>
        </w:rPr>
        <w:t xml:space="preserve">Table). </w:t>
      </w:r>
    </w:p>
    <w:p w14:paraId="22CC0820" w14:textId="77777777" w:rsidR="00015494" w:rsidRDefault="00015494" w:rsidP="00015494">
      <w:pPr>
        <w:pStyle w:val="NoSpacing"/>
        <w:spacing w:line="480" w:lineRule="auto"/>
        <w:rPr>
          <w:rFonts w:ascii="Arial" w:hAnsi="Arial" w:cs="Arial"/>
          <w:sz w:val="24"/>
          <w:szCs w:val="24"/>
        </w:rPr>
      </w:pPr>
    </w:p>
    <w:p w14:paraId="08606F1F" w14:textId="77777777" w:rsidR="00132320" w:rsidRPr="00C31EED" w:rsidRDefault="00132320" w:rsidP="00015494">
      <w:pPr>
        <w:pStyle w:val="NoSpacing"/>
        <w:spacing w:line="480" w:lineRule="auto"/>
        <w:rPr>
          <w:rFonts w:ascii="Arial" w:hAnsi="Arial" w:cs="Arial"/>
          <w:b/>
          <w:sz w:val="32"/>
          <w:szCs w:val="24"/>
        </w:rPr>
      </w:pPr>
      <w:r w:rsidRPr="00C31EED">
        <w:rPr>
          <w:rFonts w:ascii="Arial" w:hAnsi="Arial" w:cs="Arial"/>
          <w:b/>
          <w:sz w:val="32"/>
          <w:szCs w:val="24"/>
        </w:rPr>
        <w:t xml:space="preserve">Lipid content </w:t>
      </w:r>
    </w:p>
    <w:p w14:paraId="7693B447" w14:textId="6799DEB6" w:rsidR="00597E3C" w:rsidRDefault="003C3A6C" w:rsidP="00900FE9">
      <w:pPr>
        <w:pStyle w:val="NoSpacing"/>
        <w:spacing w:line="480" w:lineRule="auto"/>
        <w:ind w:firstLine="720"/>
        <w:rPr>
          <w:rFonts w:ascii="Arial" w:hAnsi="Arial" w:cs="Arial"/>
          <w:sz w:val="24"/>
          <w:szCs w:val="24"/>
        </w:rPr>
      </w:pPr>
      <w:r>
        <w:rPr>
          <w:rFonts w:ascii="Arial" w:hAnsi="Arial" w:cs="Arial"/>
          <w:sz w:val="24"/>
          <w:szCs w:val="24"/>
        </w:rPr>
        <w:t>There was no difference between</w:t>
      </w:r>
      <w:r w:rsidR="00597E3C">
        <w:rPr>
          <w:rFonts w:ascii="Arial" w:hAnsi="Arial" w:cs="Arial"/>
          <w:sz w:val="24"/>
          <w:szCs w:val="24"/>
        </w:rPr>
        <w:t xml:space="preserve"> lipid content </w:t>
      </w:r>
      <w:r>
        <w:rPr>
          <w:rFonts w:ascii="Arial" w:hAnsi="Arial" w:cs="Arial"/>
          <w:sz w:val="24"/>
          <w:szCs w:val="24"/>
        </w:rPr>
        <w:t xml:space="preserve">of the </w:t>
      </w:r>
      <w:r w:rsidR="004B6EDC">
        <w:rPr>
          <w:rFonts w:ascii="Arial" w:hAnsi="Arial" w:cs="Arial"/>
          <w:sz w:val="24"/>
          <w:szCs w:val="24"/>
        </w:rPr>
        <w:t>fish</w:t>
      </w:r>
      <w:r>
        <w:rPr>
          <w:rFonts w:ascii="Arial" w:hAnsi="Arial" w:cs="Arial"/>
          <w:sz w:val="24"/>
          <w:szCs w:val="24"/>
        </w:rPr>
        <w:t xml:space="preserve"> diet </w:t>
      </w:r>
      <w:r w:rsidR="00597E3C">
        <w:rPr>
          <w:rFonts w:ascii="Arial" w:hAnsi="Arial" w:cs="Arial"/>
          <w:sz w:val="24"/>
          <w:szCs w:val="24"/>
        </w:rPr>
        <w:t xml:space="preserve">(1.55%, SD = 0.65, n = 6) </w:t>
      </w:r>
      <w:r>
        <w:rPr>
          <w:rFonts w:ascii="Arial" w:hAnsi="Arial" w:cs="Arial"/>
          <w:sz w:val="24"/>
          <w:szCs w:val="24"/>
        </w:rPr>
        <w:t>and</w:t>
      </w:r>
      <w:r w:rsidR="00597E3C">
        <w:rPr>
          <w:rFonts w:ascii="Arial" w:hAnsi="Arial" w:cs="Arial"/>
          <w:sz w:val="24"/>
          <w:szCs w:val="24"/>
        </w:rPr>
        <w:t xml:space="preserve"> clams (0.95%, SD = 0.55, n = 6)</w:t>
      </w:r>
      <w:r>
        <w:rPr>
          <w:rFonts w:ascii="Arial" w:hAnsi="Arial" w:cs="Arial"/>
          <w:sz w:val="24"/>
          <w:szCs w:val="24"/>
        </w:rPr>
        <w:t xml:space="preserve"> (</w:t>
      </w:r>
      <w:r w:rsidRPr="00DF38F9">
        <w:rPr>
          <w:rFonts w:ascii="Arial" w:hAnsi="Arial" w:cs="Arial"/>
          <w:sz w:val="24"/>
          <w:szCs w:val="24"/>
        </w:rPr>
        <w:t>ANOVA F</w:t>
      </w:r>
      <w:r w:rsidRPr="00DF38F9">
        <w:rPr>
          <w:rFonts w:ascii="Arial" w:hAnsi="Arial" w:cs="Arial"/>
          <w:sz w:val="24"/>
          <w:szCs w:val="24"/>
          <w:vertAlign w:val="subscript"/>
        </w:rPr>
        <w:t>1,</w:t>
      </w:r>
      <w:r>
        <w:rPr>
          <w:rFonts w:ascii="Arial" w:hAnsi="Arial" w:cs="Arial"/>
          <w:sz w:val="24"/>
          <w:szCs w:val="24"/>
          <w:vertAlign w:val="subscript"/>
        </w:rPr>
        <w:t>10</w:t>
      </w:r>
      <w:r w:rsidRPr="00DF38F9">
        <w:rPr>
          <w:rFonts w:ascii="Arial" w:hAnsi="Arial" w:cs="Arial"/>
          <w:sz w:val="24"/>
          <w:szCs w:val="24"/>
        </w:rPr>
        <w:t xml:space="preserve"> = </w:t>
      </w:r>
      <w:r>
        <w:rPr>
          <w:rFonts w:ascii="Arial" w:hAnsi="Arial" w:cs="Arial"/>
          <w:sz w:val="24"/>
          <w:szCs w:val="24"/>
        </w:rPr>
        <w:t>2.982</w:t>
      </w:r>
      <w:r w:rsidRPr="00DF38F9">
        <w:rPr>
          <w:rFonts w:ascii="Arial" w:hAnsi="Arial" w:cs="Arial"/>
          <w:sz w:val="24"/>
          <w:szCs w:val="24"/>
        </w:rPr>
        <w:t xml:space="preserve">, p </w:t>
      </w:r>
      <w:r w:rsidR="00080FFC">
        <w:rPr>
          <w:rFonts w:ascii="Arial" w:hAnsi="Arial" w:cs="Arial"/>
          <w:sz w:val="24"/>
          <w:szCs w:val="24"/>
        </w:rPr>
        <w:t>=</w:t>
      </w:r>
      <w:r w:rsidRPr="00DF38F9">
        <w:rPr>
          <w:rFonts w:ascii="Arial" w:hAnsi="Arial" w:cs="Arial"/>
          <w:sz w:val="24"/>
          <w:szCs w:val="24"/>
        </w:rPr>
        <w:t xml:space="preserve"> </w:t>
      </w:r>
      <w:r>
        <w:rPr>
          <w:rFonts w:ascii="Arial" w:hAnsi="Arial" w:cs="Arial"/>
          <w:sz w:val="24"/>
          <w:szCs w:val="24"/>
        </w:rPr>
        <w:t>0.115)</w:t>
      </w:r>
      <w:r w:rsidR="00597E3C">
        <w:rPr>
          <w:rFonts w:ascii="Arial" w:hAnsi="Arial" w:cs="Arial"/>
          <w:sz w:val="24"/>
          <w:szCs w:val="24"/>
        </w:rPr>
        <w:t>. Crab hepatopancreas started at a lipid content of 3.77% (SD = 2.18</w:t>
      </w:r>
      <w:r w:rsidR="001E71E3">
        <w:rPr>
          <w:rFonts w:ascii="Arial" w:hAnsi="Arial" w:cs="Arial"/>
          <w:sz w:val="24"/>
          <w:szCs w:val="24"/>
        </w:rPr>
        <w:t xml:space="preserve">, n = </w:t>
      </w:r>
      <w:r w:rsidR="00FC40CB">
        <w:rPr>
          <w:rFonts w:ascii="Arial" w:hAnsi="Arial" w:cs="Arial"/>
          <w:sz w:val="24"/>
          <w:szCs w:val="24"/>
        </w:rPr>
        <w:t>22</w:t>
      </w:r>
      <w:r w:rsidR="00597E3C">
        <w:rPr>
          <w:rFonts w:ascii="Arial" w:hAnsi="Arial" w:cs="Arial"/>
          <w:sz w:val="24"/>
          <w:szCs w:val="24"/>
        </w:rPr>
        <w:t xml:space="preserve">) and increased </w:t>
      </w:r>
      <w:proofErr w:type="gramStart"/>
      <w:r w:rsidR="00597E3C">
        <w:rPr>
          <w:rFonts w:ascii="Arial" w:hAnsi="Arial" w:cs="Arial"/>
          <w:sz w:val="24"/>
          <w:szCs w:val="24"/>
        </w:rPr>
        <w:t>during the course of</w:t>
      </w:r>
      <w:proofErr w:type="gramEnd"/>
      <w:r w:rsidR="00597E3C">
        <w:rPr>
          <w:rFonts w:ascii="Arial" w:hAnsi="Arial" w:cs="Arial"/>
          <w:sz w:val="24"/>
          <w:szCs w:val="24"/>
        </w:rPr>
        <w:t xml:space="preserve"> the experiment on both diets (</w:t>
      </w:r>
      <w:r w:rsidR="00502E15">
        <w:rPr>
          <w:rFonts w:ascii="Arial" w:hAnsi="Arial" w:cs="Arial"/>
          <w:sz w:val="24"/>
          <w:szCs w:val="24"/>
        </w:rPr>
        <w:t>Fig</w:t>
      </w:r>
      <w:r w:rsidR="00597E3C">
        <w:rPr>
          <w:rFonts w:ascii="Arial" w:hAnsi="Arial" w:cs="Arial"/>
          <w:sz w:val="24"/>
          <w:szCs w:val="24"/>
        </w:rPr>
        <w:t xml:space="preserve"> </w:t>
      </w:r>
      <w:r w:rsidR="00ED4098">
        <w:rPr>
          <w:rFonts w:ascii="Arial" w:hAnsi="Arial" w:cs="Arial"/>
          <w:sz w:val="24"/>
          <w:szCs w:val="24"/>
        </w:rPr>
        <w:t>2</w:t>
      </w:r>
      <w:r w:rsidR="00597E3C">
        <w:rPr>
          <w:rFonts w:ascii="Arial" w:hAnsi="Arial" w:cs="Arial"/>
          <w:sz w:val="24"/>
          <w:szCs w:val="24"/>
        </w:rPr>
        <w:t>). The claw muscle of crabs started at a lower lipid content (1.38%, SD = 2.35</w:t>
      </w:r>
      <w:r w:rsidR="001E71E3">
        <w:rPr>
          <w:rFonts w:ascii="Arial" w:hAnsi="Arial" w:cs="Arial"/>
          <w:sz w:val="24"/>
          <w:szCs w:val="24"/>
        </w:rPr>
        <w:t xml:space="preserve">, n = </w:t>
      </w:r>
      <w:r w:rsidR="00FC40CB">
        <w:rPr>
          <w:rFonts w:ascii="Arial" w:hAnsi="Arial" w:cs="Arial"/>
          <w:sz w:val="24"/>
          <w:szCs w:val="24"/>
        </w:rPr>
        <w:t>22</w:t>
      </w:r>
      <w:r w:rsidR="00597E3C">
        <w:rPr>
          <w:rFonts w:ascii="Arial" w:hAnsi="Arial" w:cs="Arial"/>
          <w:sz w:val="24"/>
          <w:szCs w:val="24"/>
        </w:rPr>
        <w:t xml:space="preserve">) and </w:t>
      </w:r>
      <w:r w:rsidR="00E47431">
        <w:rPr>
          <w:rFonts w:ascii="Arial" w:hAnsi="Arial" w:cs="Arial"/>
          <w:sz w:val="24"/>
          <w:szCs w:val="24"/>
        </w:rPr>
        <w:t>stayed relatively constant</w:t>
      </w:r>
      <w:r w:rsidR="00597E3C">
        <w:rPr>
          <w:rFonts w:ascii="Arial" w:hAnsi="Arial" w:cs="Arial"/>
          <w:sz w:val="24"/>
          <w:szCs w:val="24"/>
        </w:rPr>
        <w:t xml:space="preserve"> throughout the experiment </w:t>
      </w:r>
      <w:r w:rsidR="00E47431">
        <w:rPr>
          <w:rFonts w:ascii="Arial" w:hAnsi="Arial" w:cs="Arial"/>
          <w:sz w:val="24"/>
          <w:szCs w:val="24"/>
        </w:rPr>
        <w:t xml:space="preserve">on both diets </w:t>
      </w:r>
      <w:r w:rsidR="00597E3C">
        <w:rPr>
          <w:rFonts w:ascii="Arial" w:hAnsi="Arial" w:cs="Arial"/>
          <w:sz w:val="24"/>
          <w:szCs w:val="24"/>
        </w:rPr>
        <w:t>(</w:t>
      </w:r>
      <w:r w:rsidR="00502E15">
        <w:rPr>
          <w:rFonts w:ascii="Arial" w:hAnsi="Arial" w:cs="Arial"/>
          <w:sz w:val="24"/>
          <w:szCs w:val="24"/>
        </w:rPr>
        <w:t>Fig</w:t>
      </w:r>
      <w:r w:rsidR="00597E3C">
        <w:rPr>
          <w:rFonts w:ascii="Arial" w:hAnsi="Arial" w:cs="Arial"/>
          <w:sz w:val="24"/>
          <w:szCs w:val="24"/>
        </w:rPr>
        <w:t xml:space="preserve"> </w:t>
      </w:r>
      <w:r w:rsidR="00ED4098">
        <w:rPr>
          <w:rFonts w:ascii="Arial" w:hAnsi="Arial" w:cs="Arial"/>
          <w:sz w:val="24"/>
          <w:szCs w:val="24"/>
        </w:rPr>
        <w:t>2</w:t>
      </w:r>
      <w:r w:rsidR="00597E3C">
        <w:rPr>
          <w:rFonts w:ascii="Arial" w:hAnsi="Arial" w:cs="Arial"/>
          <w:sz w:val="24"/>
          <w:szCs w:val="24"/>
        </w:rPr>
        <w:t xml:space="preserve">). </w:t>
      </w:r>
    </w:p>
    <w:p w14:paraId="1B77F497" w14:textId="6A30D0E9" w:rsidR="00132320" w:rsidRDefault="00132320" w:rsidP="00015494">
      <w:pPr>
        <w:pStyle w:val="NoSpacing"/>
        <w:spacing w:line="480" w:lineRule="auto"/>
        <w:rPr>
          <w:rFonts w:ascii="Arial" w:hAnsi="Arial" w:cs="Arial"/>
          <w:sz w:val="24"/>
          <w:szCs w:val="24"/>
        </w:rPr>
      </w:pPr>
    </w:p>
    <w:p w14:paraId="0642866D" w14:textId="66C03BB6" w:rsidR="00103AD4" w:rsidRDefault="00103AD4" w:rsidP="00103AD4">
      <w:pPr>
        <w:spacing w:after="0" w:line="480" w:lineRule="auto"/>
        <w:rPr>
          <w:rFonts w:ascii="Arial" w:hAnsi="Arial" w:cs="Arial"/>
          <w:sz w:val="24"/>
          <w:szCs w:val="24"/>
        </w:rPr>
      </w:pPr>
      <w:r w:rsidRPr="0031413A">
        <w:rPr>
          <w:rFonts w:ascii="Arial" w:hAnsi="Arial" w:cs="Arial"/>
          <w:b/>
          <w:sz w:val="24"/>
          <w:szCs w:val="24"/>
        </w:rPr>
        <w:lastRenderedPageBreak/>
        <w:t xml:space="preserve">Fig 2. Lipid content (% dry mass) of claw muscle and hepatopancreas of </w:t>
      </w:r>
      <w:r w:rsidRPr="0031413A">
        <w:rPr>
          <w:rFonts w:ascii="Arial" w:hAnsi="Arial" w:cs="Arial"/>
          <w:b/>
          <w:i/>
          <w:sz w:val="24"/>
          <w:szCs w:val="24"/>
        </w:rPr>
        <w:t xml:space="preserve">Callinectes </w:t>
      </w:r>
      <w:proofErr w:type="spellStart"/>
      <w:r w:rsidRPr="0031413A">
        <w:rPr>
          <w:rFonts w:ascii="Arial" w:hAnsi="Arial" w:cs="Arial"/>
          <w:b/>
          <w:i/>
          <w:sz w:val="24"/>
          <w:szCs w:val="24"/>
        </w:rPr>
        <w:t>sapidus</w:t>
      </w:r>
      <w:proofErr w:type="spellEnd"/>
      <w:r w:rsidRPr="0031413A">
        <w:rPr>
          <w:rFonts w:ascii="Arial" w:hAnsi="Arial" w:cs="Arial"/>
          <w:b/>
          <w:i/>
          <w:sz w:val="24"/>
          <w:szCs w:val="24"/>
        </w:rPr>
        <w:t xml:space="preserve"> </w:t>
      </w:r>
      <w:r w:rsidRPr="0031413A">
        <w:rPr>
          <w:rFonts w:ascii="Arial" w:hAnsi="Arial" w:cs="Arial"/>
          <w:b/>
          <w:sz w:val="24"/>
          <w:szCs w:val="24"/>
        </w:rPr>
        <w:t>fed clams or fish for 12 weeks in the laboratory.</w:t>
      </w:r>
      <w:r>
        <w:rPr>
          <w:rFonts w:ascii="Arial" w:hAnsi="Arial" w:cs="Arial"/>
          <w:sz w:val="24"/>
          <w:szCs w:val="24"/>
        </w:rPr>
        <w:t xml:space="preserve"> Error bars represent one SD. Blue box indicates the range of lipid content for the diet items with the mean value indicated by the dashed line (n = 6 to 9 replicates). </w:t>
      </w:r>
    </w:p>
    <w:p w14:paraId="6DCB5C59" w14:textId="77777777" w:rsidR="00103AD4" w:rsidRPr="004B0F68" w:rsidRDefault="00103AD4" w:rsidP="00015494">
      <w:pPr>
        <w:pStyle w:val="NoSpacing"/>
        <w:spacing w:line="480" w:lineRule="auto"/>
        <w:rPr>
          <w:rFonts w:ascii="Arial" w:hAnsi="Arial" w:cs="Arial"/>
          <w:sz w:val="24"/>
          <w:szCs w:val="24"/>
        </w:rPr>
      </w:pPr>
    </w:p>
    <w:p w14:paraId="63EF14CD" w14:textId="77777777" w:rsidR="004B0F68" w:rsidRPr="00C31EED" w:rsidRDefault="00132320" w:rsidP="004B0F68">
      <w:pPr>
        <w:pStyle w:val="NoSpacing"/>
        <w:spacing w:line="480" w:lineRule="auto"/>
        <w:rPr>
          <w:rFonts w:ascii="Arial" w:hAnsi="Arial" w:cs="Arial"/>
          <w:b/>
          <w:sz w:val="32"/>
          <w:szCs w:val="24"/>
        </w:rPr>
      </w:pPr>
      <w:r w:rsidRPr="00C31EED">
        <w:rPr>
          <w:rFonts w:ascii="Arial" w:hAnsi="Arial" w:cs="Arial"/>
          <w:b/>
          <w:sz w:val="32"/>
          <w:szCs w:val="24"/>
        </w:rPr>
        <w:t xml:space="preserve">Fatty acids </w:t>
      </w:r>
    </w:p>
    <w:p w14:paraId="65FDF568" w14:textId="63EACBC1" w:rsidR="00DE47C3" w:rsidRDefault="00DE47C3" w:rsidP="00900FE9">
      <w:pPr>
        <w:pStyle w:val="NoSpacing"/>
        <w:spacing w:line="480" w:lineRule="auto"/>
        <w:ind w:firstLine="720"/>
        <w:rPr>
          <w:rFonts w:ascii="Arial" w:hAnsi="Arial" w:cs="Arial"/>
          <w:sz w:val="24"/>
          <w:szCs w:val="24"/>
        </w:rPr>
      </w:pPr>
      <w:r>
        <w:rPr>
          <w:rFonts w:ascii="Arial" w:hAnsi="Arial" w:cs="Arial"/>
          <w:sz w:val="24"/>
          <w:szCs w:val="24"/>
        </w:rPr>
        <w:t xml:space="preserve">ANOSIM indicated differences in </w:t>
      </w:r>
      <w:r w:rsidR="00C214A2">
        <w:rPr>
          <w:rFonts w:ascii="Arial" w:hAnsi="Arial" w:cs="Arial"/>
          <w:sz w:val="24"/>
          <w:szCs w:val="24"/>
        </w:rPr>
        <w:t xml:space="preserve">fatty acid </w:t>
      </w:r>
      <w:r>
        <w:rPr>
          <w:rFonts w:ascii="Arial" w:hAnsi="Arial" w:cs="Arial"/>
          <w:sz w:val="24"/>
          <w:szCs w:val="24"/>
        </w:rPr>
        <w:t>profiles of the two diet items (R = 0.</w:t>
      </w:r>
      <w:del w:id="25" w:author="Michael McCann" w:date="2020-03-06T10:04:00Z">
        <w:r w:rsidDel="003576CB">
          <w:rPr>
            <w:rFonts w:ascii="Arial" w:hAnsi="Arial" w:cs="Arial"/>
            <w:sz w:val="24"/>
            <w:szCs w:val="24"/>
          </w:rPr>
          <w:delText>982</w:delText>
        </w:r>
      </w:del>
      <w:ins w:id="26" w:author="Michael McCann" w:date="2020-03-06T10:04:00Z">
        <w:r w:rsidR="003576CB">
          <w:rPr>
            <w:rFonts w:ascii="Arial" w:hAnsi="Arial" w:cs="Arial"/>
            <w:sz w:val="24"/>
            <w:szCs w:val="24"/>
          </w:rPr>
          <w:t>6495</w:t>
        </w:r>
      </w:ins>
      <w:r>
        <w:rPr>
          <w:rFonts w:ascii="Arial" w:hAnsi="Arial" w:cs="Arial"/>
          <w:sz w:val="24"/>
          <w:szCs w:val="24"/>
        </w:rPr>
        <w:t xml:space="preserve">, p </w:t>
      </w:r>
      <w:del w:id="27" w:author="Michael McCann" w:date="2020-03-06T10:04:00Z">
        <w:r w:rsidDel="003576CB">
          <w:rPr>
            <w:rFonts w:ascii="Arial" w:hAnsi="Arial" w:cs="Arial"/>
            <w:sz w:val="24"/>
            <w:szCs w:val="24"/>
          </w:rPr>
          <w:delText xml:space="preserve">&lt; </w:delText>
        </w:r>
      </w:del>
      <w:ins w:id="28" w:author="Michael McCann" w:date="2020-03-06T10:04:00Z">
        <w:r w:rsidR="003576CB">
          <w:rPr>
            <w:rFonts w:ascii="Arial" w:hAnsi="Arial" w:cs="Arial"/>
            <w:sz w:val="24"/>
            <w:szCs w:val="24"/>
          </w:rPr>
          <w:t xml:space="preserve">= </w:t>
        </w:r>
      </w:ins>
      <w:r>
        <w:rPr>
          <w:rFonts w:ascii="Arial" w:hAnsi="Arial" w:cs="Arial"/>
          <w:sz w:val="24"/>
          <w:szCs w:val="24"/>
        </w:rPr>
        <w:t>0.00</w:t>
      </w:r>
      <w:ins w:id="29" w:author="Michael McCann" w:date="2020-03-06T10:04:00Z">
        <w:r w:rsidR="003576CB">
          <w:rPr>
            <w:rFonts w:ascii="Arial" w:hAnsi="Arial" w:cs="Arial"/>
            <w:sz w:val="24"/>
            <w:szCs w:val="24"/>
          </w:rPr>
          <w:t>5</w:t>
        </w:r>
      </w:ins>
      <w:del w:id="30" w:author="Michael McCann" w:date="2020-03-06T10:04:00Z">
        <w:r w:rsidDel="003576CB">
          <w:rPr>
            <w:rFonts w:ascii="Arial" w:hAnsi="Arial" w:cs="Arial"/>
            <w:sz w:val="24"/>
            <w:szCs w:val="24"/>
          </w:rPr>
          <w:delText>3</w:delText>
        </w:r>
      </w:del>
      <w:r>
        <w:rPr>
          <w:rFonts w:ascii="Arial" w:hAnsi="Arial" w:cs="Arial"/>
          <w:sz w:val="24"/>
          <w:szCs w:val="24"/>
        </w:rPr>
        <w:t>).</w:t>
      </w:r>
      <w:r w:rsidR="00C214A2">
        <w:rPr>
          <w:rFonts w:ascii="Arial" w:hAnsi="Arial" w:cs="Arial"/>
          <w:sz w:val="24"/>
          <w:szCs w:val="24"/>
        </w:rPr>
        <w:t xml:space="preserve"> Some of the most abundant fatty acids in both diet items </w:t>
      </w:r>
      <w:r w:rsidR="00C214A2" w:rsidRPr="00C214A2">
        <w:rPr>
          <w:rFonts w:ascii="Arial" w:hAnsi="Arial" w:cs="Arial"/>
          <w:sz w:val="24"/>
          <w:szCs w:val="24"/>
        </w:rPr>
        <w:t xml:space="preserve">included </w:t>
      </w:r>
      <w:del w:id="31" w:author="Michael McCann" w:date="2020-03-19T13:21:00Z">
        <w:r w:rsidR="00C214A2" w:rsidRPr="00C214A2" w:rsidDel="00C652E7">
          <w:rPr>
            <w:rFonts w:ascii="Arial" w:hAnsi="Arial" w:cs="Arial"/>
            <w:sz w:val="24"/>
            <w:szCs w:val="24"/>
          </w:rPr>
          <w:delText>22:6n-3</w:delText>
        </w:r>
        <w:r w:rsidR="00C214A2" w:rsidDel="00C652E7">
          <w:rPr>
            <w:rFonts w:ascii="Arial" w:hAnsi="Arial" w:cs="Arial"/>
            <w:sz w:val="24"/>
            <w:szCs w:val="24"/>
          </w:rPr>
          <w:delText xml:space="preserve"> (</w:delText>
        </w:r>
        <w:r w:rsidR="00C214A2" w:rsidRPr="00C214A2" w:rsidDel="00C652E7">
          <w:rPr>
            <w:rFonts w:ascii="Arial" w:hAnsi="Arial" w:cs="Arial"/>
            <w:sz w:val="24"/>
            <w:szCs w:val="24"/>
          </w:rPr>
          <w:delText>Docosahexaenoic acid</w:delText>
        </w:r>
        <w:r w:rsidR="00C214A2" w:rsidDel="00C652E7">
          <w:rPr>
            <w:rFonts w:ascii="Arial" w:hAnsi="Arial" w:cs="Arial"/>
            <w:sz w:val="24"/>
            <w:szCs w:val="24"/>
          </w:rPr>
          <w:delText>, DHA)</w:delText>
        </w:r>
        <w:r w:rsidR="00C214A2" w:rsidRPr="00C214A2" w:rsidDel="00C652E7">
          <w:rPr>
            <w:rFonts w:ascii="Arial" w:hAnsi="Arial" w:cs="Arial"/>
            <w:sz w:val="24"/>
            <w:szCs w:val="24"/>
          </w:rPr>
          <w:delText>, 16:0, 20:5n-3</w:delText>
        </w:r>
        <w:r w:rsidR="00C214A2" w:rsidDel="00C652E7">
          <w:rPr>
            <w:rFonts w:ascii="Arial" w:hAnsi="Arial" w:cs="Arial"/>
            <w:sz w:val="24"/>
            <w:szCs w:val="24"/>
          </w:rPr>
          <w:delText xml:space="preserve"> (Eicosapentaenoic acid, EPA)</w:delText>
        </w:r>
        <w:r w:rsidR="00C214A2" w:rsidRPr="00C214A2" w:rsidDel="00C652E7">
          <w:rPr>
            <w:rFonts w:ascii="Arial" w:hAnsi="Arial" w:cs="Arial"/>
            <w:sz w:val="24"/>
            <w:szCs w:val="24"/>
          </w:rPr>
          <w:delText>, 18:0,</w:delText>
        </w:r>
        <w:r w:rsidR="00662309" w:rsidDel="00C652E7">
          <w:rPr>
            <w:rFonts w:ascii="Arial" w:hAnsi="Arial" w:cs="Arial"/>
            <w:sz w:val="24"/>
            <w:szCs w:val="24"/>
          </w:rPr>
          <w:delText xml:space="preserve"> and</w:delText>
        </w:r>
        <w:r w:rsidR="00C214A2" w:rsidRPr="00C214A2" w:rsidDel="00C652E7">
          <w:rPr>
            <w:rFonts w:ascii="Arial" w:hAnsi="Arial" w:cs="Arial"/>
            <w:sz w:val="24"/>
            <w:szCs w:val="24"/>
          </w:rPr>
          <w:delText xml:space="preserve"> 18:1n-9-cis</w:delText>
        </w:r>
        <w:r w:rsidR="00C214A2" w:rsidDel="00C652E7">
          <w:rPr>
            <w:rFonts w:ascii="Arial" w:hAnsi="Arial" w:cs="Arial"/>
            <w:sz w:val="24"/>
            <w:szCs w:val="24"/>
          </w:rPr>
          <w:delText xml:space="preserve"> (Oleic acid)</w:delText>
        </w:r>
        <w:r w:rsidR="00C214A2" w:rsidRPr="00C214A2" w:rsidDel="00C652E7">
          <w:rPr>
            <w:rFonts w:ascii="Arial" w:hAnsi="Arial" w:cs="Arial"/>
            <w:sz w:val="24"/>
            <w:szCs w:val="24"/>
          </w:rPr>
          <w:delText>,</w:delText>
        </w:r>
      </w:del>
      <w:ins w:id="32" w:author="Michael McCann" w:date="2020-03-19T13:21:00Z">
        <w:r w:rsidR="00C652E7">
          <w:rPr>
            <w:rFonts w:ascii="Arial" w:hAnsi="Arial" w:cs="Arial"/>
            <w:sz w:val="24"/>
            <w:szCs w:val="24"/>
          </w:rPr>
          <w:t>16:0, 18:0, 18:1n-9-cis, 20:5n-3, and 22:6n-3</w:t>
        </w:r>
      </w:ins>
      <w:r w:rsidR="00C214A2" w:rsidRPr="00C214A2">
        <w:rPr>
          <w:rFonts w:ascii="Arial" w:hAnsi="Arial" w:cs="Arial"/>
          <w:sz w:val="24"/>
          <w:szCs w:val="24"/>
        </w:rPr>
        <w:t xml:space="preserve"> although the specific proportions </w:t>
      </w:r>
      <w:r w:rsidR="00B9772F">
        <w:rPr>
          <w:rFonts w:ascii="Arial" w:hAnsi="Arial" w:cs="Arial"/>
          <w:sz w:val="24"/>
          <w:szCs w:val="24"/>
        </w:rPr>
        <w:t>differed</w:t>
      </w:r>
      <w:r w:rsidR="00C214A2">
        <w:rPr>
          <w:rFonts w:ascii="Arial" w:hAnsi="Arial" w:cs="Arial"/>
          <w:sz w:val="24"/>
          <w:szCs w:val="24"/>
        </w:rPr>
        <w:t xml:space="preserve"> in the two diets</w:t>
      </w:r>
      <w:r w:rsidR="00C214A2" w:rsidRPr="00C214A2">
        <w:rPr>
          <w:rFonts w:ascii="Arial" w:hAnsi="Arial" w:cs="Arial"/>
          <w:sz w:val="24"/>
          <w:szCs w:val="24"/>
        </w:rPr>
        <w:t xml:space="preserve"> </w:t>
      </w:r>
      <w:r w:rsidR="00C214A2">
        <w:rPr>
          <w:rFonts w:ascii="Arial" w:hAnsi="Arial" w:cs="Arial"/>
          <w:sz w:val="24"/>
          <w:szCs w:val="24"/>
        </w:rPr>
        <w:t xml:space="preserve">(Table 1, </w:t>
      </w:r>
      <w:r w:rsidR="0033190C">
        <w:rPr>
          <w:rFonts w:ascii="Arial" w:hAnsi="Arial" w:cs="Arial"/>
          <w:sz w:val="24"/>
          <w:szCs w:val="24"/>
        </w:rPr>
        <w:t>S4</w:t>
      </w:r>
      <w:r w:rsidR="00C214A2">
        <w:rPr>
          <w:rFonts w:ascii="Arial" w:hAnsi="Arial" w:cs="Arial"/>
          <w:sz w:val="24"/>
          <w:szCs w:val="24"/>
        </w:rPr>
        <w:t xml:space="preserve"> </w:t>
      </w:r>
      <w:r w:rsidR="00502E15">
        <w:rPr>
          <w:rFonts w:ascii="Arial" w:hAnsi="Arial" w:cs="Arial"/>
          <w:sz w:val="24"/>
          <w:szCs w:val="24"/>
        </w:rPr>
        <w:t>Fig</w:t>
      </w:r>
      <w:r w:rsidR="00C214A2">
        <w:rPr>
          <w:rFonts w:ascii="Arial" w:hAnsi="Arial" w:cs="Arial"/>
          <w:sz w:val="24"/>
          <w:szCs w:val="24"/>
        </w:rPr>
        <w:t xml:space="preserve">). </w:t>
      </w:r>
      <w:r>
        <w:rPr>
          <w:rFonts w:ascii="Arial" w:hAnsi="Arial" w:cs="Arial"/>
          <w:sz w:val="24"/>
          <w:szCs w:val="24"/>
        </w:rPr>
        <w:t xml:space="preserve">There were also significant differences </w:t>
      </w:r>
      <w:r w:rsidR="0025440C">
        <w:rPr>
          <w:rFonts w:ascii="Arial" w:hAnsi="Arial" w:cs="Arial"/>
          <w:sz w:val="24"/>
          <w:szCs w:val="24"/>
        </w:rPr>
        <w:t>among</w:t>
      </w:r>
      <w:r>
        <w:rPr>
          <w:rFonts w:ascii="Arial" w:hAnsi="Arial" w:cs="Arial"/>
          <w:sz w:val="24"/>
          <w:szCs w:val="24"/>
        </w:rPr>
        <w:t xml:space="preserve"> the hepatopancreas of crabs </w:t>
      </w:r>
      <w:r w:rsidR="00080FFC">
        <w:rPr>
          <w:rFonts w:ascii="Arial" w:hAnsi="Arial" w:cs="Arial"/>
          <w:sz w:val="24"/>
          <w:szCs w:val="24"/>
        </w:rPr>
        <w:t xml:space="preserve">sampled at the beginning of the experiment (t = 0) </w:t>
      </w:r>
      <w:r>
        <w:rPr>
          <w:rFonts w:ascii="Arial" w:hAnsi="Arial" w:cs="Arial"/>
          <w:sz w:val="24"/>
          <w:szCs w:val="24"/>
        </w:rPr>
        <w:t xml:space="preserve">and </w:t>
      </w:r>
      <w:r w:rsidR="0025440C">
        <w:rPr>
          <w:rFonts w:ascii="Arial" w:hAnsi="Arial" w:cs="Arial"/>
          <w:sz w:val="24"/>
          <w:szCs w:val="24"/>
        </w:rPr>
        <w:t>crabs</w:t>
      </w:r>
      <w:r w:rsidR="00662309">
        <w:rPr>
          <w:rFonts w:ascii="Arial" w:hAnsi="Arial" w:cs="Arial"/>
          <w:sz w:val="24"/>
          <w:szCs w:val="24"/>
        </w:rPr>
        <w:t xml:space="preserve"> </w:t>
      </w:r>
      <w:r>
        <w:rPr>
          <w:rFonts w:ascii="Arial" w:hAnsi="Arial" w:cs="Arial"/>
          <w:sz w:val="24"/>
          <w:szCs w:val="24"/>
        </w:rPr>
        <w:t>fed either diet for 12 weeks (ANOSIM, R = 0.</w:t>
      </w:r>
      <w:del w:id="33" w:author="Michael McCann" w:date="2020-03-06T10:05:00Z">
        <w:r w:rsidDel="003576CB">
          <w:rPr>
            <w:rFonts w:ascii="Arial" w:hAnsi="Arial" w:cs="Arial"/>
            <w:sz w:val="24"/>
            <w:szCs w:val="24"/>
          </w:rPr>
          <w:delText>627</w:delText>
        </w:r>
      </w:del>
      <w:ins w:id="34" w:author="Michael McCann" w:date="2020-03-06T10:05:00Z">
        <w:r w:rsidR="003576CB">
          <w:rPr>
            <w:rFonts w:ascii="Arial" w:hAnsi="Arial" w:cs="Arial"/>
            <w:sz w:val="24"/>
            <w:szCs w:val="24"/>
          </w:rPr>
          <w:t>6465</w:t>
        </w:r>
      </w:ins>
      <w:r>
        <w:rPr>
          <w:rFonts w:ascii="Arial" w:hAnsi="Arial" w:cs="Arial"/>
          <w:sz w:val="24"/>
          <w:szCs w:val="24"/>
        </w:rPr>
        <w:t xml:space="preserve">, p </w:t>
      </w:r>
      <w:del w:id="35" w:author="Michael McCann" w:date="2020-03-06T10:05:00Z">
        <w:r w:rsidDel="003576CB">
          <w:rPr>
            <w:rFonts w:ascii="Arial" w:hAnsi="Arial" w:cs="Arial"/>
            <w:sz w:val="24"/>
            <w:szCs w:val="24"/>
          </w:rPr>
          <w:delText xml:space="preserve">&lt; </w:delText>
        </w:r>
      </w:del>
      <w:ins w:id="36" w:author="Michael McCann" w:date="2020-03-06T10:05:00Z">
        <w:r w:rsidR="003576CB">
          <w:rPr>
            <w:rFonts w:ascii="Arial" w:hAnsi="Arial" w:cs="Arial"/>
            <w:sz w:val="24"/>
            <w:szCs w:val="24"/>
          </w:rPr>
          <w:t xml:space="preserve">= </w:t>
        </w:r>
      </w:ins>
      <w:r>
        <w:rPr>
          <w:rFonts w:ascii="Arial" w:hAnsi="Arial" w:cs="Arial"/>
          <w:sz w:val="24"/>
          <w:szCs w:val="24"/>
        </w:rPr>
        <w:t xml:space="preserve">0.001). Similarly, the claw muscle of </w:t>
      </w:r>
      <w:r w:rsidR="00080FFC">
        <w:rPr>
          <w:rFonts w:ascii="Arial" w:hAnsi="Arial" w:cs="Arial"/>
          <w:sz w:val="24"/>
          <w:szCs w:val="24"/>
        </w:rPr>
        <w:t>crabs at week 0</w:t>
      </w:r>
      <w:r>
        <w:rPr>
          <w:rFonts w:ascii="Arial" w:hAnsi="Arial" w:cs="Arial"/>
          <w:sz w:val="24"/>
          <w:szCs w:val="24"/>
        </w:rPr>
        <w:t xml:space="preserve"> and week 12 crabs on either diet </w:t>
      </w:r>
      <w:r w:rsidR="00080FFC">
        <w:rPr>
          <w:rFonts w:ascii="Arial" w:hAnsi="Arial" w:cs="Arial"/>
          <w:sz w:val="24"/>
          <w:szCs w:val="24"/>
        </w:rPr>
        <w:t>showed</w:t>
      </w:r>
      <w:r>
        <w:rPr>
          <w:rFonts w:ascii="Arial" w:hAnsi="Arial" w:cs="Arial"/>
          <w:sz w:val="24"/>
          <w:szCs w:val="24"/>
        </w:rPr>
        <w:t xml:space="preserve"> differences in the multivariate </w:t>
      </w:r>
      <w:r w:rsidR="00C214A2">
        <w:rPr>
          <w:rFonts w:ascii="Arial" w:hAnsi="Arial" w:cs="Arial"/>
          <w:sz w:val="24"/>
          <w:szCs w:val="24"/>
        </w:rPr>
        <w:t xml:space="preserve">fatty acid </w:t>
      </w:r>
      <w:r>
        <w:rPr>
          <w:rFonts w:ascii="Arial" w:hAnsi="Arial" w:cs="Arial"/>
          <w:sz w:val="24"/>
          <w:szCs w:val="24"/>
        </w:rPr>
        <w:t>profile (ANOSIM, R = 0.</w:t>
      </w:r>
      <w:del w:id="37" w:author="Michael McCann" w:date="2020-03-06T10:06:00Z">
        <w:r w:rsidDel="003576CB">
          <w:rPr>
            <w:rFonts w:ascii="Arial" w:hAnsi="Arial" w:cs="Arial"/>
            <w:sz w:val="24"/>
            <w:szCs w:val="24"/>
          </w:rPr>
          <w:delText>630</w:delText>
        </w:r>
      </w:del>
      <w:ins w:id="38" w:author="Michael McCann" w:date="2020-03-06T10:06:00Z">
        <w:r w:rsidR="003576CB">
          <w:rPr>
            <w:rFonts w:ascii="Arial" w:hAnsi="Arial" w:cs="Arial"/>
            <w:sz w:val="24"/>
            <w:szCs w:val="24"/>
          </w:rPr>
          <w:t>6169</w:t>
        </w:r>
      </w:ins>
      <w:r>
        <w:rPr>
          <w:rFonts w:ascii="Arial" w:hAnsi="Arial" w:cs="Arial"/>
          <w:sz w:val="24"/>
          <w:szCs w:val="24"/>
        </w:rPr>
        <w:t xml:space="preserve">, p </w:t>
      </w:r>
      <w:del w:id="39" w:author="Michael McCann" w:date="2020-03-06T10:06:00Z">
        <w:r w:rsidDel="003576CB">
          <w:rPr>
            <w:rFonts w:ascii="Arial" w:hAnsi="Arial" w:cs="Arial"/>
            <w:sz w:val="24"/>
            <w:szCs w:val="24"/>
          </w:rPr>
          <w:delText>&lt;</w:delText>
        </w:r>
      </w:del>
      <w:ins w:id="40" w:author="Michael McCann" w:date="2020-03-06T10:06:00Z">
        <w:r w:rsidR="003576CB">
          <w:rPr>
            <w:rFonts w:ascii="Arial" w:hAnsi="Arial" w:cs="Arial"/>
            <w:sz w:val="24"/>
            <w:szCs w:val="24"/>
          </w:rPr>
          <w:t>=</w:t>
        </w:r>
      </w:ins>
      <w:r>
        <w:rPr>
          <w:rFonts w:ascii="Arial" w:hAnsi="Arial" w:cs="Arial"/>
          <w:sz w:val="24"/>
          <w:szCs w:val="24"/>
        </w:rPr>
        <w:t xml:space="preserve"> 0.001).</w:t>
      </w:r>
      <w:r w:rsidR="00217BD2">
        <w:rPr>
          <w:rFonts w:ascii="Arial" w:hAnsi="Arial" w:cs="Arial"/>
          <w:sz w:val="24"/>
          <w:szCs w:val="24"/>
        </w:rPr>
        <w:t xml:space="preserve"> NMDS plots show that the </w:t>
      </w:r>
      <w:r w:rsidR="00C214A2">
        <w:rPr>
          <w:rFonts w:ascii="Arial" w:hAnsi="Arial" w:cs="Arial"/>
          <w:sz w:val="24"/>
          <w:szCs w:val="24"/>
        </w:rPr>
        <w:t xml:space="preserve">fatty acid </w:t>
      </w:r>
      <w:r w:rsidR="00217BD2">
        <w:rPr>
          <w:rFonts w:ascii="Arial" w:hAnsi="Arial" w:cs="Arial"/>
          <w:sz w:val="24"/>
          <w:szCs w:val="24"/>
        </w:rPr>
        <w:t xml:space="preserve">profile of the hepatopancreas and claw muscle of crabs generally </w:t>
      </w:r>
      <w:del w:id="41" w:author="Michael McCann" w:date="2020-03-19T13:40:00Z">
        <w:r w:rsidR="00217BD2" w:rsidDel="00547F5E">
          <w:rPr>
            <w:rFonts w:ascii="Arial" w:hAnsi="Arial" w:cs="Arial"/>
            <w:sz w:val="24"/>
            <w:szCs w:val="24"/>
          </w:rPr>
          <w:delText xml:space="preserve">moved towards the </w:delText>
        </w:r>
        <w:r w:rsidR="00C214A2" w:rsidDel="00547F5E">
          <w:rPr>
            <w:rFonts w:ascii="Arial" w:hAnsi="Arial" w:cs="Arial"/>
            <w:sz w:val="24"/>
            <w:szCs w:val="24"/>
          </w:rPr>
          <w:delText xml:space="preserve">fatty acid </w:delText>
        </w:r>
        <w:r w:rsidR="00217BD2" w:rsidDel="00547F5E">
          <w:rPr>
            <w:rFonts w:ascii="Arial" w:hAnsi="Arial" w:cs="Arial"/>
            <w:sz w:val="24"/>
            <w:szCs w:val="24"/>
          </w:rPr>
          <w:delText>value of their diet over the course of the 12-week experiment</w:delText>
        </w:r>
      </w:del>
      <w:ins w:id="42" w:author="Michael McCann" w:date="2020-03-19T13:40:00Z">
        <w:r w:rsidR="00547F5E">
          <w:rPr>
            <w:rFonts w:ascii="Arial" w:hAnsi="Arial" w:cs="Arial"/>
            <w:sz w:val="24"/>
            <w:szCs w:val="24"/>
          </w:rPr>
          <w:t xml:space="preserve">diverged from initial conditions and </w:t>
        </w:r>
      </w:ins>
      <w:r w:rsidR="00662309">
        <w:rPr>
          <w:rFonts w:ascii="Arial" w:hAnsi="Arial" w:cs="Arial"/>
          <w:sz w:val="24"/>
          <w:szCs w:val="24"/>
        </w:rPr>
        <w:t xml:space="preserve">, but did </w:t>
      </w:r>
      <w:del w:id="43" w:author="Michael McCann" w:date="2020-03-19T13:40:00Z">
        <w:r w:rsidR="00662309" w:rsidDel="00547F5E">
          <w:rPr>
            <w:rFonts w:ascii="Arial" w:hAnsi="Arial" w:cs="Arial"/>
            <w:sz w:val="24"/>
            <w:szCs w:val="24"/>
          </w:rPr>
          <w:delText xml:space="preserve">not </w:delText>
        </w:r>
      </w:del>
      <w:r w:rsidR="00B9772F">
        <w:rPr>
          <w:rFonts w:ascii="Arial" w:hAnsi="Arial" w:cs="Arial"/>
          <w:sz w:val="24"/>
          <w:szCs w:val="24"/>
        </w:rPr>
        <w:t>completely</w:t>
      </w:r>
      <w:r w:rsidR="00662309">
        <w:rPr>
          <w:rFonts w:ascii="Arial" w:hAnsi="Arial" w:cs="Arial"/>
          <w:sz w:val="24"/>
          <w:szCs w:val="24"/>
        </w:rPr>
        <w:t xml:space="preserve"> overlap</w:t>
      </w:r>
      <w:r w:rsidR="00217BD2">
        <w:rPr>
          <w:rFonts w:ascii="Arial" w:hAnsi="Arial" w:cs="Arial"/>
          <w:sz w:val="24"/>
          <w:szCs w:val="24"/>
        </w:rPr>
        <w:t xml:space="preserve"> </w:t>
      </w:r>
      <w:ins w:id="44" w:author="Michael McCann" w:date="2020-03-19T13:40:00Z">
        <w:r w:rsidR="00547F5E">
          <w:rPr>
            <w:rFonts w:ascii="Arial" w:hAnsi="Arial" w:cs="Arial"/>
            <w:sz w:val="24"/>
            <w:szCs w:val="24"/>
          </w:rPr>
          <w:t xml:space="preserve">with the diet item </w:t>
        </w:r>
      </w:ins>
      <w:r w:rsidR="00217BD2">
        <w:rPr>
          <w:rFonts w:ascii="Arial" w:hAnsi="Arial" w:cs="Arial"/>
          <w:sz w:val="24"/>
          <w:szCs w:val="24"/>
        </w:rPr>
        <w:t>(</w:t>
      </w:r>
      <w:r w:rsidR="00502E15">
        <w:rPr>
          <w:rFonts w:ascii="Arial" w:hAnsi="Arial" w:cs="Arial"/>
          <w:sz w:val="24"/>
          <w:szCs w:val="24"/>
        </w:rPr>
        <w:t>Fig</w:t>
      </w:r>
      <w:r w:rsidR="00217BD2">
        <w:rPr>
          <w:rFonts w:ascii="Arial" w:hAnsi="Arial" w:cs="Arial"/>
          <w:sz w:val="24"/>
          <w:szCs w:val="24"/>
        </w:rPr>
        <w:t xml:space="preserve"> </w:t>
      </w:r>
      <w:r w:rsidR="00ED4098">
        <w:rPr>
          <w:rFonts w:ascii="Arial" w:hAnsi="Arial" w:cs="Arial"/>
          <w:sz w:val="24"/>
          <w:szCs w:val="24"/>
        </w:rPr>
        <w:t>3</w:t>
      </w:r>
      <w:r w:rsidR="00217BD2">
        <w:rPr>
          <w:rFonts w:ascii="Arial" w:hAnsi="Arial" w:cs="Arial"/>
          <w:sz w:val="24"/>
          <w:szCs w:val="24"/>
        </w:rPr>
        <w:t xml:space="preserve">). </w:t>
      </w:r>
      <w:ins w:id="45" w:author="Michael McCann" w:date="2020-03-19T13:41:00Z">
        <w:r w:rsidR="00547F5E">
          <w:rPr>
            <w:rFonts w:ascii="Arial" w:hAnsi="Arial" w:cs="Arial"/>
            <w:sz w:val="24"/>
            <w:szCs w:val="24"/>
          </w:rPr>
          <w:t xml:space="preserve"> The movements in multidimensional spaced tended to be greater in the first 6 to 8 weeks of the experiment, and then diminished, suggesting that the fatty acid pr</w:t>
        </w:r>
      </w:ins>
      <w:ins w:id="46" w:author="Michael McCann" w:date="2020-03-19T13:42:00Z">
        <w:r w:rsidR="00547F5E">
          <w:rPr>
            <w:rFonts w:ascii="Arial" w:hAnsi="Arial" w:cs="Arial"/>
            <w:sz w:val="24"/>
            <w:szCs w:val="24"/>
          </w:rPr>
          <w:t xml:space="preserve">ofile of the consumers was equilibrating. </w:t>
        </w:r>
      </w:ins>
    </w:p>
    <w:p w14:paraId="6BBAC0BD" w14:textId="77777777" w:rsidR="00C71188" w:rsidRDefault="00C71188" w:rsidP="00900FE9">
      <w:pPr>
        <w:pStyle w:val="NoSpacing"/>
        <w:spacing w:line="480" w:lineRule="auto"/>
        <w:ind w:firstLine="720"/>
        <w:rPr>
          <w:rFonts w:ascii="Arial" w:hAnsi="Arial" w:cs="Arial"/>
          <w:sz w:val="24"/>
          <w:szCs w:val="24"/>
        </w:rPr>
      </w:pPr>
    </w:p>
    <w:p w14:paraId="6389A32D" w14:textId="77777777" w:rsidR="00C71188" w:rsidRDefault="00C71188" w:rsidP="00C71188">
      <w:pPr>
        <w:pStyle w:val="NoSpacing"/>
        <w:spacing w:line="480" w:lineRule="auto"/>
        <w:rPr>
          <w:rFonts w:ascii="Arial" w:hAnsi="Arial" w:cs="Arial"/>
          <w:sz w:val="24"/>
          <w:szCs w:val="24"/>
        </w:rPr>
      </w:pPr>
      <w:r w:rsidRPr="0031413A">
        <w:rPr>
          <w:rFonts w:ascii="Arial" w:hAnsi="Arial" w:cs="Arial"/>
          <w:b/>
          <w:sz w:val="24"/>
          <w:szCs w:val="24"/>
        </w:rPr>
        <w:lastRenderedPageBreak/>
        <w:t xml:space="preserve">Fig 3.  Non-metric multi-dimensional scaling (NMDS) plots of fatty acid profiles in a) claw muscle and b) hepatopancreas of </w:t>
      </w:r>
      <w:r w:rsidRPr="0031413A">
        <w:rPr>
          <w:rFonts w:ascii="Arial" w:hAnsi="Arial" w:cs="Arial"/>
          <w:b/>
          <w:i/>
          <w:sz w:val="24"/>
          <w:szCs w:val="24"/>
        </w:rPr>
        <w:t xml:space="preserve">Callinectes </w:t>
      </w:r>
      <w:proofErr w:type="spellStart"/>
      <w:r w:rsidRPr="0031413A">
        <w:rPr>
          <w:rFonts w:ascii="Arial" w:hAnsi="Arial" w:cs="Arial"/>
          <w:b/>
          <w:i/>
          <w:sz w:val="24"/>
          <w:szCs w:val="24"/>
        </w:rPr>
        <w:t>sapidus</w:t>
      </w:r>
      <w:proofErr w:type="spellEnd"/>
      <w:r w:rsidRPr="0031413A">
        <w:rPr>
          <w:rFonts w:ascii="Arial" w:hAnsi="Arial" w:cs="Arial"/>
          <w:b/>
          <w:sz w:val="24"/>
          <w:szCs w:val="24"/>
        </w:rPr>
        <w:t>.</w:t>
      </w:r>
      <w:r>
        <w:rPr>
          <w:rFonts w:ascii="Arial" w:hAnsi="Arial" w:cs="Arial"/>
          <w:sz w:val="24"/>
          <w:szCs w:val="24"/>
        </w:rPr>
        <w:t xml:space="preserve"> All points are centroids of n = 3-22 samples. Black points indicate initial crab values. Connected points are the mean values of crabs sampled on weeks 2, 4, 6, 8, 10, and 12 with red indicating crabs fed a fish diet and blue indicating crabs on a clam diet. Values of diet </w:t>
      </w:r>
      <w:bookmarkStart w:id="47" w:name="_GoBack"/>
      <w:bookmarkEnd w:id="47"/>
      <w:r>
        <w:rPr>
          <w:rFonts w:ascii="Arial" w:hAnsi="Arial" w:cs="Arial"/>
          <w:sz w:val="24"/>
          <w:szCs w:val="24"/>
        </w:rPr>
        <w:t xml:space="preserve">items are represented as unconnected points. </w:t>
      </w:r>
    </w:p>
    <w:p w14:paraId="2DB3D5A3" w14:textId="77777777" w:rsidR="00C71188" w:rsidRDefault="00C71188" w:rsidP="00C71188">
      <w:pPr>
        <w:pStyle w:val="NoSpacing"/>
        <w:spacing w:line="480" w:lineRule="auto"/>
        <w:rPr>
          <w:rFonts w:ascii="Arial" w:hAnsi="Arial" w:cs="Arial"/>
          <w:b/>
          <w:sz w:val="24"/>
          <w:szCs w:val="24"/>
        </w:rPr>
        <w:sectPr w:rsidR="00C71188" w:rsidSect="0060139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titlePg/>
          <w:docGrid w:linePitch="360"/>
        </w:sectPr>
      </w:pPr>
    </w:p>
    <w:p w14:paraId="3157C94B" w14:textId="39E55327" w:rsidR="00C71188" w:rsidRDefault="00C71188" w:rsidP="00C71188">
      <w:pPr>
        <w:pStyle w:val="NoSpacing"/>
        <w:spacing w:line="480" w:lineRule="auto"/>
        <w:rPr>
          <w:rFonts w:ascii="Arial" w:hAnsi="Arial" w:cs="Arial"/>
          <w:sz w:val="24"/>
          <w:szCs w:val="24"/>
        </w:rPr>
      </w:pPr>
      <w:r w:rsidRPr="0033190C">
        <w:rPr>
          <w:rFonts w:ascii="Arial" w:hAnsi="Arial" w:cs="Arial"/>
          <w:b/>
          <w:sz w:val="24"/>
          <w:szCs w:val="24"/>
        </w:rPr>
        <w:lastRenderedPageBreak/>
        <w:t>Table 1. Fatty acid profile and lipid content (% dry mass) of diet items and claw muscle and hepatopancreas</w:t>
      </w:r>
      <w:r>
        <w:rPr>
          <w:rFonts w:ascii="Arial" w:hAnsi="Arial" w:cs="Arial"/>
          <w:b/>
          <w:sz w:val="24"/>
          <w:szCs w:val="24"/>
        </w:rPr>
        <w:t xml:space="preserve"> of </w:t>
      </w:r>
      <w:r>
        <w:rPr>
          <w:rFonts w:ascii="Arial" w:hAnsi="Arial" w:cs="Arial"/>
          <w:b/>
          <w:i/>
          <w:sz w:val="24"/>
          <w:szCs w:val="24"/>
        </w:rPr>
        <w:t xml:space="preserve">Callinectes </w:t>
      </w:r>
      <w:proofErr w:type="spellStart"/>
      <w:r>
        <w:rPr>
          <w:rFonts w:ascii="Arial" w:hAnsi="Arial" w:cs="Arial"/>
          <w:b/>
          <w:i/>
          <w:sz w:val="24"/>
          <w:szCs w:val="24"/>
        </w:rPr>
        <w:t>sapidus</w:t>
      </w:r>
      <w:proofErr w:type="spellEnd"/>
      <w:r>
        <w:rPr>
          <w:rFonts w:ascii="Arial" w:hAnsi="Arial" w:cs="Arial"/>
          <w:b/>
          <w:sz w:val="24"/>
          <w:szCs w:val="24"/>
        </w:rPr>
        <w:t xml:space="preserve">. </w:t>
      </w:r>
      <w:r>
        <w:rPr>
          <w:rFonts w:ascii="Arial" w:hAnsi="Arial" w:cs="Arial"/>
          <w:sz w:val="24"/>
          <w:szCs w:val="24"/>
        </w:rPr>
        <w:t xml:space="preserve"> </w:t>
      </w:r>
    </w:p>
    <w:p w14:paraId="4CA62155" w14:textId="1E22A49E" w:rsidR="00C71188" w:rsidRDefault="00C71188" w:rsidP="00EB08B5">
      <w:pPr>
        <w:pStyle w:val="NoSpacing"/>
        <w:spacing w:line="480" w:lineRule="auto"/>
        <w:rPr>
          <w:rFonts w:ascii="Arial" w:hAnsi="Arial" w:cs="Arial"/>
          <w:sz w:val="24"/>
          <w:szCs w:val="24"/>
        </w:rPr>
      </w:pPr>
    </w:p>
    <w:p w14:paraId="5070DC02" w14:textId="77777777" w:rsidR="00C71188" w:rsidRDefault="00C71188" w:rsidP="00C71188">
      <w:pPr>
        <w:pStyle w:val="NoSpacing"/>
        <w:spacing w:line="480" w:lineRule="auto"/>
        <w:rPr>
          <w:rFonts w:ascii="Arial" w:hAnsi="Arial" w:cs="Arial"/>
          <w:sz w:val="24"/>
          <w:szCs w:val="24"/>
        </w:rPr>
      </w:pPr>
      <w:r>
        <w:rPr>
          <w:rFonts w:ascii="Arial" w:hAnsi="Arial" w:cs="Arial"/>
          <w:sz w:val="24"/>
          <w:szCs w:val="24"/>
        </w:rPr>
        <w:t xml:space="preserve">Initial crabs and crabs fed fish or clams for 12 weeks in the laboratory. Average value and one SD. </w:t>
      </w:r>
    </w:p>
    <w:p w14:paraId="5F28C08E" w14:textId="77777777" w:rsidR="00C71188" w:rsidRDefault="00C71188" w:rsidP="00EB08B5">
      <w:pPr>
        <w:pStyle w:val="NoSpacing"/>
        <w:spacing w:line="480" w:lineRule="auto"/>
        <w:rPr>
          <w:rFonts w:ascii="Arial" w:hAnsi="Arial" w:cs="Arial"/>
          <w:sz w:val="24"/>
          <w:szCs w:val="24"/>
        </w:rPr>
        <w:sectPr w:rsidR="00C71188" w:rsidSect="00C71188">
          <w:pgSz w:w="15840" w:h="12240" w:orient="landscape"/>
          <w:pgMar w:top="1440" w:right="1440" w:bottom="1440" w:left="1440" w:header="720" w:footer="720" w:gutter="0"/>
          <w:lnNumType w:countBy="1" w:restart="continuous"/>
          <w:cols w:space="720"/>
          <w:titlePg/>
          <w:docGrid w:linePitch="360"/>
        </w:sectPr>
      </w:pPr>
    </w:p>
    <w:p w14:paraId="5ABC7710" w14:textId="61C6A1DE" w:rsidR="00B22D32" w:rsidRDefault="00C214A2" w:rsidP="004B0F68">
      <w:pPr>
        <w:pStyle w:val="NoSpacing"/>
        <w:spacing w:line="480" w:lineRule="auto"/>
        <w:rPr>
          <w:rFonts w:ascii="Arial" w:hAnsi="Arial" w:cs="Arial"/>
          <w:sz w:val="24"/>
          <w:szCs w:val="24"/>
        </w:rPr>
      </w:pPr>
      <w:r>
        <w:rPr>
          <w:rFonts w:ascii="Arial" w:hAnsi="Arial" w:cs="Arial"/>
          <w:sz w:val="24"/>
          <w:szCs w:val="24"/>
        </w:rPr>
        <w:lastRenderedPageBreak/>
        <w:tab/>
        <w:t>Fatty acid TEFs (</w:t>
      </w:r>
      <w:r w:rsidR="00101046">
        <w:rPr>
          <w:rFonts w:ascii="Arial" w:hAnsi="Arial" w:cs="Arial"/>
          <w:sz w:val="24"/>
          <w:szCs w:val="24"/>
        </w:rPr>
        <w:t>i.e.</w:t>
      </w:r>
      <w:r>
        <w:rPr>
          <w:rFonts w:ascii="Arial" w:hAnsi="Arial" w:cs="Arial"/>
          <w:sz w:val="24"/>
          <w:szCs w:val="24"/>
        </w:rPr>
        <w:t xml:space="preserve"> calibration coefficients) were calculated based on crabs sampled at week 12. </w:t>
      </w:r>
      <w:r w:rsidR="0025440C">
        <w:rPr>
          <w:rFonts w:ascii="Arial" w:hAnsi="Arial" w:cs="Arial"/>
          <w:sz w:val="24"/>
          <w:szCs w:val="24"/>
        </w:rPr>
        <w:t xml:space="preserve">In general, the pattern of calibration coefficients appeared to </w:t>
      </w:r>
      <w:r w:rsidR="001A4DFF">
        <w:rPr>
          <w:rFonts w:ascii="Arial" w:hAnsi="Arial" w:cs="Arial"/>
          <w:sz w:val="24"/>
          <w:szCs w:val="24"/>
        </w:rPr>
        <w:t xml:space="preserve">be </w:t>
      </w:r>
      <w:r w:rsidR="00527D52">
        <w:rPr>
          <w:rFonts w:ascii="Arial" w:hAnsi="Arial" w:cs="Arial"/>
          <w:sz w:val="24"/>
          <w:szCs w:val="24"/>
        </w:rPr>
        <w:t xml:space="preserve">mostly </w:t>
      </w:r>
      <w:r w:rsidR="001A4DFF">
        <w:rPr>
          <w:rFonts w:ascii="Arial" w:hAnsi="Arial" w:cs="Arial"/>
          <w:sz w:val="24"/>
          <w:szCs w:val="24"/>
        </w:rPr>
        <w:t>influenced by</w:t>
      </w:r>
      <w:r w:rsidR="00527D52">
        <w:rPr>
          <w:rFonts w:ascii="Arial" w:hAnsi="Arial" w:cs="Arial"/>
          <w:sz w:val="24"/>
          <w:szCs w:val="24"/>
        </w:rPr>
        <w:t xml:space="preserve"> the tissue type, rather than diet </w:t>
      </w:r>
      <w:r w:rsidR="00700FF4">
        <w:rPr>
          <w:rFonts w:ascii="Arial" w:hAnsi="Arial" w:cs="Arial"/>
          <w:sz w:val="24"/>
          <w:szCs w:val="24"/>
        </w:rPr>
        <w:t>(</w:t>
      </w:r>
      <w:r w:rsidR="00502E15">
        <w:rPr>
          <w:rFonts w:ascii="Arial" w:hAnsi="Arial" w:cs="Arial"/>
          <w:sz w:val="24"/>
          <w:szCs w:val="24"/>
        </w:rPr>
        <w:t>Fig</w:t>
      </w:r>
      <w:r w:rsidR="00700FF4">
        <w:rPr>
          <w:rFonts w:ascii="Arial" w:hAnsi="Arial" w:cs="Arial"/>
          <w:sz w:val="24"/>
          <w:szCs w:val="24"/>
        </w:rPr>
        <w:t xml:space="preserve"> 4). </w:t>
      </w:r>
      <w:r w:rsidR="0025440C">
        <w:rPr>
          <w:rFonts w:ascii="Arial" w:hAnsi="Arial" w:cs="Arial"/>
          <w:sz w:val="24"/>
          <w:szCs w:val="24"/>
        </w:rPr>
        <w:t>In most cases, the calibration coefficients for fatty a</w:t>
      </w:r>
      <w:r w:rsidR="00700FF4">
        <w:rPr>
          <w:rFonts w:ascii="Arial" w:hAnsi="Arial" w:cs="Arial"/>
          <w:sz w:val="24"/>
          <w:szCs w:val="24"/>
        </w:rPr>
        <w:t>cids were close to 1, with some exceptions</w:t>
      </w:r>
      <w:r w:rsidR="0025440C">
        <w:rPr>
          <w:rFonts w:ascii="Arial" w:hAnsi="Arial" w:cs="Arial"/>
          <w:sz w:val="24"/>
          <w:szCs w:val="24"/>
        </w:rPr>
        <w:t xml:space="preserve"> (</w:t>
      </w:r>
      <w:r w:rsidR="00502E15">
        <w:rPr>
          <w:rFonts w:ascii="Arial" w:hAnsi="Arial" w:cs="Arial"/>
          <w:sz w:val="24"/>
          <w:szCs w:val="24"/>
        </w:rPr>
        <w:t>Fig</w:t>
      </w:r>
      <w:r w:rsidR="00C609A5">
        <w:rPr>
          <w:rFonts w:ascii="Arial" w:hAnsi="Arial" w:cs="Arial"/>
          <w:sz w:val="24"/>
          <w:szCs w:val="24"/>
        </w:rPr>
        <w:t>s</w:t>
      </w:r>
      <w:r w:rsidR="0025440C">
        <w:rPr>
          <w:rFonts w:ascii="Arial" w:hAnsi="Arial" w:cs="Arial"/>
          <w:sz w:val="24"/>
          <w:szCs w:val="24"/>
        </w:rPr>
        <w:t xml:space="preserve"> 4</w:t>
      </w:r>
      <w:r w:rsidR="00502E15">
        <w:rPr>
          <w:rFonts w:ascii="Arial" w:hAnsi="Arial" w:cs="Arial"/>
          <w:sz w:val="24"/>
          <w:szCs w:val="24"/>
        </w:rPr>
        <w:t xml:space="preserve"> and </w:t>
      </w:r>
      <w:r w:rsidR="00C609A5">
        <w:rPr>
          <w:rFonts w:ascii="Arial" w:hAnsi="Arial" w:cs="Arial"/>
          <w:sz w:val="24"/>
          <w:szCs w:val="24"/>
        </w:rPr>
        <w:t>5</w:t>
      </w:r>
      <w:r w:rsidR="00EE3C78">
        <w:rPr>
          <w:rFonts w:ascii="Arial" w:hAnsi="Arial" w:cs="Arial"/>
          <w:sz w:val="24"/>
          <w:szCs w:val="24"/>
        </w:rPr>
        <w:t xml:space="preserve">, </w:t>
      </w:r>
      <w:r w:rsidR="0033190C">
        <w:rPr>
          <w:rFonts w:ascii="Arial" w:hAnsi="Arial" w:cs="Arial"/>
          <w:sz w:val="24"/>
          <w:szCs w:val="24"/>
        </w:rPr>
        <w:t>S5</w:t>
      </w:r>
      <w:r w:rsidR="00EE3C78">
        <w:rPr>
          <w:rFonts w:ascii="Arial" w:hAnsi="Arial" w:cs="Arial"/>
          <w:sz w:val="24"/>
          <w:szCs w:val="24"/>
        </w:rPr>
        <w:t xml:space="preserve"> </w:t>
      </w:r>
      <w:r w:rsidR="0033190C">
        <w:rPr>
          <w:rFonts w:ascii="Arial" w:hAnsi="Arial" w:cs="Arial"/>
          <w:sz w:val="24"/>
          <w:szCs w:val="24"/>
        </w:rPr>
        <w:t>Fig</w:t>
      </w:r>
      <w:r w:rsidR="0025440C">
        <w:rPr>
          <w:rFonts w:ascii="Arial" w:hAnsi="Arial" w:cs="Arial"/>
          <w:sz w:val="24"/>
          <w:szCs w:val="24"/>
        </w:rPr>
        <w:t>)</w:t>
      </w:r>
      <w:r w:rsidR="00700FF4">
        <w:rPr>
          <w:rFonts w:ascii="Arial" w:hAnsi="Arial" w:cs="Arial"/>
          <w:sz w:val="24"/>
          <w:szCs w:val="24"/>
        </w:rPr>
        <w:t xml:space="preserve">. </w:t>
      </w:r>
      <w:r w:rsidR="00B22D32">
        <w:rPr>
          <w:rFonts w:ascii="Arial" w:hAnsi="Arial" w:cs="Arial"/>
          <w:sz w:val="24"/>
          <w:szCs w:val="24"/>
        </w:rPr>
        <w:t xml:space="preserve">Some of the fatty acids that typically had exceptionally high calibration coefficients </w:t>
      </w:r>
      <w:r w:rsidR="00026F7D">
        <w:rPr>
          <w:rFonts w:ascii="Arial" w:hAnsi="Arial" w:cs="Arial"/>
          <w:sz w:val="24"/>
          <w:szCs w:val="24"/>
        </w:rPr>
        <w:t xml:space="preserve">across tissue types and diets </w:t>
      </w:r>
      <w:r w:rsidR="00B22D32">
        <w:rPr>
          <w:rFonts w:ascii="Arial" w:hAnsi="Arial" w:cs="Arial"/>
          <w:sz w:val="24"/>
          <w:szCs w:val="24"/>
        </w:rPr>
        <w:t>include the satur</w:t>
      </w:r>
      <w:r w:rsidR="0063560C">
        <w:rPr>
          <w:rFonts w:ascii="Arial" w:hAnsi="Arial" w:cs="Arial"/>
          <w:sz w:val="24"/>
          <w:szCs w:val="24"/>
        </w:rPr>
        <w:t xml:space="preserve">ates </w:t>
      </w:r>
      <w:ins w:id="48" w:author="Michael McCann" w:date="2020-03-19T13:17:00Z">
        <w:r w:rsidR="003860D9">
          <w:rPr>
            <w:rFonts w:ascii="Arial" w:hAnsi="Arial" w:cs="Arial"/>
            <w:sz w:val="24"/>
            <w:szCs w:val="24"/>
          </w:rPr>
          <w:t xml:space="preserve">21:0, </w:t>
        </w:r>
      </w:ins>
      <w:r w:rsidR="0063560C">
        <w:rPr>
          <w:rFonts w:ascii="Arial" w:hAnsi="Arial" w:cs="Arial"/>
          <w:sz w:val="24"/>
          <w:szCs w:val="24"/>
        </w:rPr>
        <w:t>22:0</w:t>
      </w:r>
      <w:ins w:id="49" w:author="Michael McCann" w:date="2020-03-19T13:18:00Z">
        <w:r w:rsidR="003860D9">
          <w:rPr>
            <w:rFonts w:ascii="Arial" w:hAnsi="Arial" w:cs="Arial"/>
            <w:sz w:val="24"/>
            <w:szCs w:val="24"/>
          </w:rPr>
          <w:t>,</w:t>
        </w:r>
      </w:ins>
      <w:r w:rsidR="0063560C">
        <w:rPr>
          <w:rFonts w:ascii="Arial" w:hAnsi="Arial" w:cs="Arial"/>
          <w:sz w:val="24"/>
          <w:szCs w:val="24"/>
        </w:rPr>
        <w:t xml:space="preserve"> and 23:0, </w:t>
      </w:r>
      <w:del w:id="50" w:author="Michael McCann" w:date="2020-03-19T13:18:00Z">
        <w:r w:rsidR="0063560C" w:rsidDel="003860D9">
          <w:rPr>
            <w:rFonts w:ascii="Arial" w:hAnsi="Arial" w:cs="Arial"/>
            <w:sz w:val="24"/>
            <w:szCs w:val="24"/>
          </w:rPr>
          <w:delText>the monouns</w:delText>
        </w:r>
        <w:r w:rsidR="00B22D32" w:rsidDel="003860D9">
          <w:rPr>
            <w:rFonts w:ascii="Arial" w:hAnsi="Arial" w:cs="Arial"/>
            <w:sz w:val="24"/>
            <w:szCs w:val="24"/>
          </w:rPr>
          <w:delText xml:space="preserve">aturates 16:1 and 18:1n-9-cis, </w:delText>
        </w:r>
      </w:del>
      <w:r w:rsidR="00B22D32">
        <w:rPr>
          <w:rFonts w:ascii="Arial" w:hAnsi="Arial" w:cs="Arial"/>
          <w:sz w:val="24"/>
          <w:szCs w:val="24"/>
        </w:rPr>
        <w:t xml:space="preserve">and the </w:t>
      </w:r>
      <w:proofErr w:type="spellStart"/>
      <w:r w:rsidR="00B22D32">
        <w:rPr>
          <w:rFonts w:ascii="Arial" w:hAnsi="Arial" w:cs="Arial"/>
          <w:sz w:val="24"/>
          <w:szCs w:val="24"/>
        </w:rPr>
        <w:t>polyunsaturates</w:t>
      </w:r>
      <w:proofErr w:type="spellEnd"/>
      <w:r w:rsidR="00B22D32">
        <w:rPr>
          <w:rFonts w:ascii="Arial" w:hAnsi="Arial" w:cs="Arial"/>
          <w:sz w:val="24"/>
          <w:szCs w:val="24"/>
        </w:rPr>
        <w:t xml:space="preserve"> </w:t>
      </w:r>
      <w:del w:id="51" w:author="Michael McCann" w:date="2020-03-19T13:18:00Z">
        <w:r w:rsidR="00B22D32" w:rsidDel="003860D9">
          <w:rPr>
            <w:rFonts w:ascii="Arial" w:hAnsi="Arial" w:cs="Arial"/>
            <w:sz w:val="24"/>
            <w:szCs w:val="24"/>
          </w:rPr>
          <w:delText xml:space="preserve">18:2n-4, </w:delText>
        </w:r>
      </w:del>
      <w:r w:rsidR="00B22D32">
        <w:rPr>
          <w:rFonts w:ascii="Arial" w:hAnsi="Arial" w:cs="Arial"/>
          <w:sz w:val="24"/>
          <w:szCs w:val="24"/>
        </w:rPr>
        <w:t>18:2n-6</w:t>
      </w:r>
      <w:r w:rsidR="007D0B72">
        <w:rPr>
          <w:rFonts w:ascii="Arial" w:hAnsi="Arial" w:cs="Arial"/>
          <w:sz w:val="24"/>
          <w:szCs w:val="24"/>
        </w:rPr>
        <w:t>-cis</w:t>
      </w:r>
      <w:del w:id="52" w:author="Michael McCann" w:date="2020-03-19T13:18:00Z">
        <w:r w:rsidR="00B22D32" w:rsidDel="003860D9">
          <w:rPr>
            <w:rFonts w:ascii="Arial" w:hAnsi="Arial" w:cs="Arial"/>
            <w:sz w:val="24"/>
            <w:szCs w:val="24"/>
          </w:rPr>
          <w:delText>,</w:delText>
        </w:r>
      </w:del>
      <w:r w:rsidR="00B22D32">
        <w:rPr>
          <w:rFonts w:ascii="Arial" w:hAnsi="Arial" w:cs="Arial"/>
          <w:sz w:val="24"/>
          <w:szCs w:val="24"/>
        </w:rPr>
        <w:t xml:space="preserve"> and 18:4n-3-</w:t>
      </w:r>
      <w:del w:id="53" w:author="Michael McCann" w:date="2020-03-19T13:18:00Z">
        <w:r w:rsidR="00B22D32" w:rsidDel="003860D9">
          <w:rPr>
            <w:rFonts w:ascii="Arial" w:hAnsi="Arial" w:cs="Arial"/>
            <w:sz w:val="24"/>
            <w:szCs w:val="24"/>
          </w:rPr>
          <w:delText xml:space="preserve">trans </w:delText>
        </w:r>
      </w:del>
      <w:ins w:id="54" w:author="Michael McCann" w:date="2020-03-19T13:18:00Z">
        <w:r w:rsidR="003860D9">
          <w:rPr>
            <w:rFonts w:ascii="Arial" w:hAnsi="Arial" w:cs="Arial"/>
            <w:sz w:val="24"/>
            <w:szCs w:val="24"/>
          </w:rPr>
          <w:t xml:space="preserve">cis </w:t>
        </w:r>
      </w:ins>
      <w:r w:rsidR="00B22D32">
        <w:rPr>
          <w:rFonts w:ascii="Arial" w:hAnsi="Arial" w:cs="Arial"/>
          <w:sz w:val="24"/>
          <w:szCs w:val="24"/>
        </w:rPr>
        <w:t>(</w:t>
      </w:r>
      <w:r w:rsidR="00502E15">
        <w:rPr>
          <w:rFonts w:ascii="Arial" w:hAnsi="Arial" w:cs="Arial"/>
          <w:sz w:val="24"/>
          <w:szCs w:val="24"/>
        </w:rPr>
        <w:t xml:space="preserve">Figs 4 and </w:t>
      </w:r>
      <w:r w:rsidR="00B22D32">
        <w:rPr>
          <w:rFonts w:ascii="Arial" w:hAnsi="Arial" w:cs="Arial"/>
          <w:sz w:val="24"/>
          <w:szCs w:val="24"/>
        </w:rPr>
        <w:t>5). Some of the fatty acids that typically had exceptionally low calibration coefficients</w:t>
      </w:r>
      <w:r w:rsidR="00026F7D">
        <w:rPr>
          <w:rFonts w:ascii="Arial" w:hAnsi="Arial" w:cs="Arial"/>
          <w:sz w:val="24"/>
          <w:szCs w:val="24"/>
        </w:rPr>
        <w:t xml:space="preserve"> across tissue types and diets</w:t>
      </w:r>
      <w:r w:rsidR="00B22D32">
        <w:rPr>
          <w:rFonts w:ascii="Arial" w:hAnsi="Arial" w:cs="Arial"/>
          <w:sz w:val="24"/>
          <w:szCs w:val="24"/>
        </w:rPr>
        <w:t xml:space="preserve"> include the </w:t>
      </w:r>
      <w:del w:id="55" w:author="Michael McCann" w:date="2020-03-19T13:18:00Z">
        <w:r w:rsidR="00B22D32" w:rsidDel="003860D9">
          <w:rPr>
            <w:rFonts w:ascii="Arial" w:hAnsi="Arial" w:cs="Arial"/>
            <w:sz w:val="24"/>
            <w:szCs w:val="24"/>
          </w:rPr>
          <w:delText>saturates 2</w:delText>
        </w:r>
        <w:r w:rsidR="00E657C1" w:rsidDel="003860D9">
          <w:rPr>
            <w:rFonts w:ascii="Arial" w:hAnsi="Arial" w:cs="Arial"/>
            <w:sz w:val="24"/>
            <w:szCs w:val="24"/>
          </w:rPr>
          <w:delText>0:0 and 21</w:delText>
        </w:r>
        <w:r w:rsidR="00B22D32" w:rsidDel="003860D9">
          <w:rPr>
            <w:rFonts w:ascii="Arial" w:hAnsi="Arial" w:cs="Arial"/>
            <w:sz w:val="24"/>
            <w:szCs w:val="24"/>
          </w:rPr>
          <w:delText>:0 and the mono</w:delText>
        </w:r>
        <w:r w:rsidR="00B9772F" w:rsidDel="003860D9">
          <w:rPr>
            <w:rFonts w:ascii="Arial" w:hAnsi="Arial" w:cs="Arial"/>
            <w:sz w:val="24"/>
            <w:szCs w:val="24"/>
          </w:rPr>
          <w:delText>un</w:delText>
        </w:r>
        <w:r w:rsidR="00502E15" w:rsidDel="003860D9">
          <w:rPr>
            <w:rFonts w:ascii="Arial" w:hAnsi="Arial" w:cs="Arial"/>
            <w:sz w:val="24"/>
            <w:szCs w:val="24"/>
          </w:rPr>
          <w:delText xml:space="preserve">saturate </w:delText>
        </w:r>
      </w:del>
      <w:proofErr w:type="spellStart"/>
      <w:ins w:id="56" w:author="Michael McCann" w:date="2020-03-19T13:18:00Z">
        <w:r w:rsidR="003860D9">
          <w:rPr>
            <w:rFonts w:ascii="Arial" w:hAnsi="Arial" w:cs="Arial"/>
            <w:sz w:val="24"/>
            <w:szCs w:val="24"/>
          </w:rPr>
          <w:t>poly</w:t>
        </w:r>
      </w:ins>
      <w:ins w:id="57" w:author="Michael McCann" w:date="2020-03-19T13:22:00Z">
        <w:r w:rsidR="00C652E7">
          <w:rPr>
            <w:rFonts w:ascii="Arial" w:hAnsi="Arial" w:cs="Arial"/>
            <w:sz w:val="24"/>
            <w:szCs w:val="24"/>
          </w:rPr>
          <w:t>un</w:t>
        </w:r>
      </w:ins>
      <w:ins w:id="58" w:author="Michael McCann" w:date="2020-03-19T13:18:00Z">
        <w:r w:rsidR="003860D9">
          <w:rPr>
            <w:rFonts w:ascii="Arial" w:hAnsi="Arial" w:cs="Arial"/>
            <w:sz w:val="24"/>
            <w:szCs w:val="24"/>
          </w:rPr>
          <w:t>saturate</w:t>
        </w:r>
      </w:ins>
      <w:ins w:id="59" w:author="Michael McCann" w:date="2020-03-19T13:19:00Z">
        <w:r w:rsidR="003860D9">
          <w:rPr>
            <w:rFonts w:ascii="Arial" w:hAnsi="Arial" w:cs="Arial"/>
            <w:sz w:val="24"/>
            <w:szCs w:val="24"/>
          </w:rPr>
          <w:t>s</w:t>
        </w:r>
      </w:ins>
      <w:proofErr w:type="spellEnd"/>
      <w:ins w:id="60" w:author="Michael McCann" w:date="2020-03-19T13:18:00Z">
        <w:r w:rsidR="003860D9">
          <w:rPr>
            <w:rFonts w:ascii="Arial" w:hAnsi="Arial" w:cs="Arial"/>
            <w:sz w:val="24"/>
            <w:szCs w:val="24"/>
          </w:rPr>
          <w:t xml:space="preserve"> </w:t>
        </w:r>
      </w:ins>
      <w:del w:id="61" w:author="Michael McCann" w:date="2020-03-19T13:19:00Z">
        <w:r w:rsidR="00502E15" w:rsidDel="003860D9">
          <w:rPr>
            <w:rFonts w:ascii="Arial" w:hAnsi="Arial" w:cs="Arial"/>
            <w:sz w:val="24"/>
            <w:szCs w:val="24"/>
          </w:rPr>
          <w:delText>22:1n-9</w:delText>
        </w:r>
      </w:del>
      <w:ins w:id="62" w:author="Michael McCann" w:date="2020-03-19T13:19:00Z">
        <w:r w:rsidR="003860D9">
          <w:rPr>
            <w:rFonts w:ascii="Arial" w:hAnsi="Arial" w:cs="Arial"/>
            <w:sz w:val="24"/>
            <w:szCs w:val="24"/>
          </w:rPr>
          <w:t>20:2n-11,14-cis, 20:4n-3, and 22:2</w:t>
        </w:r>
      </w:ins>
      <w:r w:rsidR="00502E15">
        <w:rPr>
          <w:rFonts w:ascii="Arial" w:hAnsi="Arial" w:cs="Arial"/>
          <w:sz w:val="24"/>
          <w:szCs w:val="24"/>
        </w:rPr>
        <w:t xml:space="preserve"> (Figs 4 and</w:t>
      </w:r>
      <w:r w:rsidR="00662309">
        <w:rPr>
          <w:rFonts w:ascii="Arial" w:hAnsi="Arial" w:cs="Arial"/>
          <w:sz w:val="24"/>
          <w:szCs w:val="24"/>
        </w:rPr>
        <w:t xml:space="preserve"> </w:t>
      </w:r>
      <w:r w:rsidR="00B22D32">
        <w:rPr>
          <w:rFonts w:ascii="Arial" w:hAnsi="Arial" w:cs="Arial"/>
          <w:sz w:val="24"/>
          <w:szCs w:val="24"/>
        </w:rPr>
        <w:t xml:space="preserve">5). </w:t>
      </w:r>
    </w:p>
    <w:p w14:paraId="0B308A51" w14:textId="59F89528" w:rsidR="0025440C" w:rsidRDefault="0025440C" w:rsidP="004B0F68">
      <w:pPr>
        <w:pStyle w:val="NoSpacing"/>
        <w:spacing w:line="480" w:lineRule="auto"/>
        <w:rPr>
          <w:rFonts w:ascii="Arial" w:hAnsi="Arial" w:cs="Arial"/>
          <w:sz w:val="24"/>
          <w:szCs w:val="24"/>
        </w:rPr>
      </w:pPr>
    </w:p>
    <w:p w14:paraId="2C6F5085" w14:textId="6AC35397" w:rsidR="005B0998" w:rsidRDefault="005B0998" w:rsidP="005B0998">
      <w:pPr>
        <w:pStyle w:val="NoSpacing"/>
        <w:spacing w:line="480" w:lineRule="auto"/>
        <w:rPr>
          <w:rFonts w:ascii="Arial" w:hAnsi="Arial" w:cs="Arial"/>
          <w:sz w:val="24"/>
          <w:szCs w:val="24"/>
        </w:rPr>
      </w:pPr>
      <w:r w:rsidRPr="0031413A">
        <w:rPr>
          <w:rFonts w:ascii="Arial" w:hAnsi="Arial" w:cs="Arial"/>
          <w:b/>
          <w:sz w:val="24"/>
          <w:szCs w:val="24"/>
        </w:rPr>
        <w:t xml:space="preserve">Fig 4.  Fatty acid calibration coefficients for hepatopancreas and claw muscle of </w:t>
      </w:r>
      <w:r w:rsidRPr="0031413A">
        <w:rPr>
          <w:rFonts w:ascii="Arial" w:hAnsi="Arial" w:cs="Arial"/>
          <w:b/>
          <w:i/>
          <w:sz w:val="24"/>
          <w:szCs w:val="24"/>
        </w:rPr>
        <w:t xml:space="preserve">Callinectes </w:t>
      </w:r>
      <w:proofErr w:type="spellStart"/>
      <w:r w:rsidRPr="0031413A">
        <w:rPr>
          <w:rFonts w:ascii="Arial" w:hAnsi="Arial" w:cs="Arial"/>
          <w:b/>
          <w:i/>
          <w:sz w:val="24"/>
          <w:szCs w:val="24"/>
        </w:rPr>
        <w:t>sapidus</w:t>
      </w:r>
      <w:proofErr w:type="spellEnd"/>
      <w:r w:rsidRPr="0031413A">
        <w:rPr>
          <w:rFonts w:ascii="Arial" w:hAnsi="Arial" w:cs="Arial"/>
          <w:b/>
          <w:i/>
          <w:sz w:val="24"/>
          <w:szCs w:val="24"/>
        </w:rPr>
        <w:t xml:space="preserve"> </w:t>
      </w:r>
      <w:r w:rsidRPr="0031413A">
        <w:rPr>
          <w:rFonts w:ascii="Arial" w:hAnsi="Arial" w:cs="Arial"/>
          <w:b/>
          <w:sz w:val="24"/>
          <w:szCs w:val="24"/>
        </w:rPr>
        <w:t>fed clam or fish diets for 12 weeks in the laboratory.</w:t>
      </w:r>
      <w:r>
        <w:rPr>
          <w:rFonts w:ascii="Arial" w:hAnsi="Arial" w:cs="Arial"/>
          <w:sz w:val="24"/>
          <w:szCs w:val="24"/>
        </w:rPr>
        <w:t xml:space="preserve"> Error bars represent one SD. Dashed, grey line indicates a value of one. Coefficients are plotted on a log scale. </w:t>
      </w:r>
    </w:p>
    <w:p w14:paraId="626AC3EF" w14:textId="4358B03D" w:rsidR="001D5376" w:rsidRDefault="001D5376" w:rsidP="005B0998">
      <w:pPr>
        <w:pStyle w:val="NoSpacing"/>
        <w:spacing w:line="480" w:lineRule="auto"/>
        <w:rPr>
          <w:rFonts w:ascii="Arial" w:hAnsi="Arial" w:cs="Arial"/>
          <w:sz w:val="24"/>
          <w:szCs w:val="24"/>
        </w:rPr>
      </w:pPr>
    </w:p>
    <w:p w14:paraId="7B126CC0" w14:textId="77777777" w:rsidR="001D5376" w:rsidRDefault="001D5376" w:rsidP="001D5376">
      <w:pPr>
        <w:spacing w:after="0" w:line="480" w:lineRule="auto"/>
        <w:rPr>
          <w:rFonts w:ascii="Arial" w:hAnsi="Arial" w:cs="Arial"/>
          <w:sz w:val="24"/>
          <w:szCs w:val="24"/>
        </w:rPr>
      </w:pPr>
      <w:r w:rsidRPr="0031413A">
        <w:rPr>
          <w:rFonts w:ascii="Arial" w:hAnsi="Arial" w:cs="Arial"/>
          <w:b/>
          <w:sz w:val="24"/>
          <w:szCs w:val="24"/>
        </w:rPr>
        <w:t xml:space="preserve">Fig 5. Average fatty acid concentration for hepatopancreas and claw muscle of </w:t>
      </w:r>
      <w:r w:rsidRPr="0031413A">
        <w:rPr>
          <w:rFonts w:ascii="Arial" w:hAnsi="Arial" w:cs="Arial"/>
          <w:b/>
          <w:i/>
          <w:sz w:val="24"/>
          <w:szCs w:val="24"/>
        </w:rPr>
        <w:t xml:space="preserve">Callinectes </w:t>
      </w:r>
      <w:proofErr w:type="spellStart"/>
      <w:r w:rsidRPr="0031413A">
        <w:rPr>
          <w:rFonts w:ascii="Arial" w:hAnsi="Arial" w:cs="Arial"/>
          <w:b/>
          <w:i/>
          <w:sz w:val="24"/>
          <w:szCs w:val="24"/>
        </w:rPr>
        <w:t>sapidus</w:t>
      </w:r>
      <w:proofErr w:type="spellEnd"/>
      <w:r w:rsidRPr="0031413A">
        <w:rPr>
          <w:rFonts w:ascii="Arial" w:hAnsi="Arial" w:cs="Arial"/>
          <w:b/>
          <w:i/>
          <w:sz w:val="24"/>
          <w:szCs w:val="24"/>
        </w:rPr>
        <w:t xml:space="preserve"> </w:t>
      </w:r>
      <w:r w:rsidRPr="0031413A">
        <w:rPr>
          <w:rFonts w:ascii="Arial" w:hAnsi="Arial" w:cs="Arial"/>
          <w:b/>
          <w:sz w:val="24"/>
          <w:szCs w:val="24"/>
        </w:rPr>
        <w:t xml:space="preserve">fed clam or fish diets for 12 weeks in the laboratory. </w:t>
      </w:r>
      <w:r>
        <w:rPr>
          <w:rFonts w:ascii="Arial" w:hAnsi="Arial" w:cs="Arial"/>
          <w:sz w:val="24"/>
          <w:szCs w:val="24"/>
        </w:rPr>
        <w:t xml:space="preserve">Dashed line indicates a one-to-one relationship or a calibration coefficient of 1.0. Fatty acids with calibration coefficients &gt; 2.0 or &lt; 0.5 are labeled. </w:t>
      </w:r>
    </w:p>
    <w:p w14:paraId="307F0AAE" w14:textId="5B054406" w:rsidR="005B0998" w:rsidRPr="0025440C" w:rsidRDefault="005B0998" w:rsidP="004B0F68">
      <w:pPr>
        <w:pStyle w:val="NoSpacing"/>
        <w:spacing w:line="480" w:lineRule="auto"/>
        <w:rPr>
          <w:rFonts w:ascii="Arial" w:hAnsi="Arial" w:cs="Arial"/>
          <w:sz w:val="24"/>
          <w:szCs w:val="24"/>
        </w:rPr>
      </w:pPr>
    </w:p>
    <w:p w14:paraId="6036EF4F" w14:textId="77777777" w:rsidR="00CB09F7" w:rsidRPr="00502E15" w:rsidRDefault="002175AD" w:rsidP="008E0C41">
      <w:pPr>
        <w:pStyle w:val="NoSpacing"/>
        <w:spacing w:line="480" w:lineRule="auto"/>
        <w:rPr>
          <w:rFonts w:ascii="Arial" w:hAnsi="Arial" w:cs="Arial"/>
          <w:b/>
          <w:sz w:val="36"/>
          <w:szCs w:val="24"/>
        </w:rPr>
      </w:pPr>
      <w:r w:rsidRPr="00502E15">
        <w:rPr>
          <w:rFonts w:ascii="Arial" w:hAnsi="Arial" w:cs="Arial"/>
          <w:b/>
          <w:sz w:val="36"/>
          <w:szCs w:val="24"/>
        </w:rPr>
        <w:t>Discussion</w:t>
      </w:r>
    </w:p>
    <w:p w14:paraId="36879825" w14:textId="77777777" w:rsidR="00CB09F7" w:rsidRPr="00C31EED" w:rsidRDefault="00CB09F7" w:rsidP="008E0C41">
      <w:pPr>
        <w:pStyle w:val="NoSpacing"/>
        <w:spacing w:line="480" w:lineRule="auto"/>
        <w:rPr>
          <w:rFonts w:ascii="Arial" w:hAnsi="Arial" w:cs="Arial"/>
          <w:b/>
          <w:sz w:val="32"/>
          <w:szCs w:val="24"/>
        </w:rPr>
      </w:pPr>
      <w:r w:rsidRPr="00C31EED">
        <w:rPr>
          <w:rFonts w:ascii="Arial" w:hAnsi="Arial" w:cs="Arial"/>
          <w:b/>
          <w:sz w:val="32"/>
          <w:szCs w:val="24"/>
        </w:rPr>
        <w:lastRenderedPageBreak/>
        <w:t xml:space="preserve">Stable isotopes </w:t>
      </w:r>
    </w:p>
    <w:p w14:paraId="0AE4933E" w14:textId="135BB689" w:rsidR="003900E7" w:rsidRDefault="00627B3A" w:rsidP="00900FE9">
      <w:pPr>
        <w:pStyle w:val="NoSpacing"/>
        <w:spacing w:line="480" w:lineRule="auto"/>
        <w:ind w:firstLine="720"/>
        <w:rPr>
          <w:rFonts w:ascii="Arial" w:hAnsi="Arial" w:cs="Arial"/>
          <w:sz w:val="24"/>
          <w:szCs w:val="24"/>
        </w:rPr>
      </w:pPr>
      <w:r>
        <w:rPr>
          <w:rFonts w:ascii="Arial" w:hAnsi="Arial" w:cs="Arial"/>
          <w:sz w:val="24"/>
          <w:szCs w:val="24"/>
        </w:rPr>
        <w:t xml:space="preserve">Given two isotopically unique diet items </w:t>
      </w:r>
      <w:r w:rsidR="00FD01BF">
        <w:rPr>
          <w:rFonts w:ascii="Arial" w:hAnsi="Arial" w:cs="Arial"/>
          <w:sz w:val="24"/>
          <w:szCs w:val="24"/>
        </w:rPr>
        <w:t>w</w:t>
      </w:r>
      <w:r w:rsidR="003900E7">
        <w:rPr>
          <w:rFonts w:ascii="Arial" w:hAnsi="Arial" w:cs="Arial"/>
          <w:sz w:val="24"/>
          <w:szCs w:val="24"/>
        </w:rPr>
        <w:t>e found</w:t>
      </w:r>
      <w:r w:rsidR="00FD01BF">
        <w:rPr>
          <w:rFonts w:ascii="Arial" w:hAnsi="Arial" w:cs="Arial"/>
          <w:sz w:val="24"/>
          <w:szCs w:val="24"/>
        </w:rPr>
        <w:t xml:space="preserve"> </w:t>
      </w:r>
      <w:r w:rsidR="006A6812">
        <w:rPr>
          <w:rFonts w:ascii="Arial" w:hAnsi="Arial" w:cs="Arial"/>
          <w:sz w:val="24"/>
          <w:szCs w:val="24"/>
        </w:rPr>
        <w:t xml:space="preserve">that isotopic values of </w:t>
      </w:r>
      <w:r w:rsidR="0088707F">
        <w:rPr>
          <w:rFonts w:ascii="Arial" w:hAnsi="Arial" w:cs="Arial"/>
          <w:sz w:val="24"/>
          <w:szCs w:val="24"/>
        </w:rPr>
        <w:t>b</w:t>
      </w:r>
      <w:r w:rsidR="006A6812">
        <w:rPr>
          <w:rFonts w:ascii="Arial" w:hAnsi="Arial" w:cs="Arial"/>
          <w:sz w:val="24"/>
          <w:szCs w:val="24"/>
        </w:rPr>
        <w:t xml:space="preserve">lue crabs resembled their diet after six to eight weeks of controlled feeding in the laboratory. Therefore, field studies making dietary inference from wild-caught crabs should expect </w:t>
      </w:r>
      <w:r w:rsidR="006A6812" w:rsidRPr="00230910">
        <w:rPr>
          <w:rFonts w:ascii="Arial" w:hAnsi="Arial" w:cs="Arial"/>
          <w:sz w:val="24"/>
          <w:szCs w:val="24"/>
        </w:rPr>
        <w:t>δ</w:t>
      </w:r>
      <w:r w:rsidR="006A6812" w:rsidRPr="005B64E7">
        <w:rPr>
          <w:rFonts w:ascii="Arial" w:hAnsi="Arial" w:cs="Arial"/>
          <w:sz w:val="24"/>
          <w:szCs w:val="24"/>
          <w:vertAlign w:val="superscript"/>
        </w:rPr>
        <w:t>13</w:t>
      </w:r>
      <w:r w:rsidR="006A6812" w:rsidRPr="00230910">
        <w:rPr>
          <w:rFonts w:ascii="Arial" w:hAnsi="Arial" w:cs="Arial"/>
          <w:sz w:val="24"/>
          <w:szCs w:val="24"/>
        </w:rPr>
        <w:t>C</w:t>
      </w:r>
      <w:r w:rsidR="006A6812">
        <w:rPr>
          <w:rFonts w:ascii="Arial" w:hAnsi="Arial" w:cs="Arial"/>
          <w:sz w:val="24"/>
          <w:szCs w:val="24"/>
        </w:rPr>
        <w:t xml:space="preserve"> and </w:t>
      </w:r>
      <w:r w:rsidR="006A6812" w:rsidRPr="00230910">
        <w:rPr>
          <w:rFonts w:ascii="Arial" w:hAnsi="Arial" w:cs="Arial"/>
          <w:sz w:val="24"/>
          <w:szCs w:val="24"/>
        </w:rPr>
        <w:t>δ</w:t>
      </w:r>
      <w:r w:rsidR="006A6812" w:rsidRPr="005B64E7">
        <w:rPr>
          <w:rFonts w:ascii="Arial" w:hAnsi="Arial" w:cs="Arial"/>
          <w:sz w:val="24"/>
          <w:szCs w:val="24"/>
          <w:vertAlign w:val="superscript"/>
        </w:rPr>
        <w:t>1</w:t>
      </w:r>
      <w:r w:rsidR="006A6812">
        <w:rPr>
          <w:rFonts w:ascii="Arial" w:hAnsi="Arial" w:cs="Arial"/>
          <w:sz w:val="24"/>
          <w:szCs w:val="24"/>
          <w:vertAlign w:val="superscript"/>
        </w:rPr>
        <w:t>5</w:t>
      </w:r>
      <w:r w:rsidR="006A6812">
        <w:rPr>
          <w:rFonts w:ascii="Arial" w:hAnsi="Arial" w:cs="Arial"/>
          <w:sz w:val="24"/>
          <w:szCs w:val="24"/>
        </w:rPr>
        <w:t xml:space="preserve">N values to represent a 1.5 to </w:t>
      </w:r>
      <w:proofErr w:type="gramStart"/>
      <w:r w:rsidR="006A6812">
        <w:rPr>
          <w:rFonts w:ascii="Arial" w:hAnsi="Arial" w:cs="Arial"/>
          <w:sz w:val="24"/>
          <w:szCs w:val="24"/>
        </w:rPr>
        <w:t>2.0 month</w:t>
      </w:r>
      <w:proofErr w:type="gramEnd"/>
      <w:r w:rsidR="006A6812">
        <w:rPr>
          <w:rFonts w:ascii="Arial" w:hAnsi="Arial" w:cs="Arial"/>
          <w:sz w:val="24"/>
          <w:szCs w:val="24"/>
        </w:rPr>
        <w:t xml:space="preserve"> period of dietary incorporation. </w:t>
      </w:r>
      <w:r w:rsidR="00FD01BF" w:rsidRPr="00230910">
        <w:rPr>
          <w:rFonts w:ascii="Arial" w:hAnsi="Arial" w:cs="Arial"/>
          <w:sz w:val="24"/>
          <w:szCs w:val="24"/>
        </w:rPr>
        <w:t>δ</w:t>
      </w:r>
      <w:r w:rsidR="00FD01BF" w:rsidRPr="005B64E7">
        <w:rPr>
          <w:rFonts w:ascii="Arial" w:hAnsi="Arial" w:cs="Arial"/>
          <w:sz w:val="24"/>
          <w:szCs w:val="24"/>
          <w:vertAlign w:val="superscript"/>
        </w:rPr>
        <w:t>13</w:t>
      </w:r>
      <w:r w:rsidR="00FD01BF" w:rsidRPr="00230910">
        <w:rPr>
          <w:rFonts w:ascii="Arial" w:hAnsi="Arial" w:cs="Arial"/>
          <w:sz w:val="24"/>
          <w:szCs w:val="24"/>
        </w:rPr>
        <w:t>C</w:t>
      </w:r>
      <w:r w:rsidR="00FD01BF">
        <w:rPr>
          <w:rFonts w:ascii="Arial" w:hAnsi="Arial" w:cs="Arial"/>
          <w:sz w:val="24"/>
          <w:szCs w:val="24"/>
        </w:rPr>
        <w:t xml:space="preserve"> discrimination factors were near zero in all tissues, whereas </w:t>
      </w:r>
      <w:r w:rsidR="00FD01BF" w:rsidRPr="00230910">
        <w:rPr>
          <w:rFonts w:ascii="Arial" w:hAnsi="Arial" w:cs="Arial"/>
          <w:sz w:val="24"/>
          <w:szCs w:val="24"/>
        </w:rPr>
        <w:t>δ</w:t>
      </w:r>
      <w:r w:rsidR="00FD01BF">
        <w:rPr>
          <w:rFonts w:ascii="Arial" w:hAnsi="Arial" w:cs="Arial"/>
          <w:sz w:val="24"/>
          <w:szCs w:val="24"/>
          <w:vertAlign w:val="superscript"/>
        </w:rPr>
        <w:t>15</w:t>
      </w:r>
      <w:r w:rsidR="00FD01BF">
        <w:rPr>
          <w:rFonts w:ascii="Arial" w:hAnsi="Arial" w:cs="Arial"/>
          <w:sz w:val="24"/>
          <w:szCs w:val="24"/>
        </w:rPr>
        <w:t xml:space="preserve">N discrimination factors were influenced by diet. The </w:t>
      </w:r>
      <w:r w:rsidR="00FD01BF" w:rsidRPr="00230910">
        <w:rPr>
          <w:rFonts w:ascii="Arial" w:hAnsi="Arial" w:cs="Arial"/>
          <w:sz w:val="24"/>
          <w:szCs w:val="24"/>
        </w:rPr>
        <w:t>δ</w:t>
      </w:r>
      <w:r w:rsidR="00FD01BF">
        <w:rPr>
          <w:rFonts w:ascii="Arial" w:hAnsi="Arial" w:cs="Arial"/>
          <w:sz w:val="24"/>
          <w:szCs w:val="24"/>
          <w:vertAlign w:val="superscript"/>
        </w:rPr>
        <w:t>15</w:t>
      </w:r>
      <w:r w:rsidR="00FD01BF">
        <w:rPr>
          <w:rFonts w:ascii="Arial" w:hAnsi="Arial" w:cs="Arial"/>
          <w:sz w:val="24"/>
          <w:szCs w:val="24"/>
        </w:rPr>
        <w:t xml:space="preserve">N enriched </w:t>
      </w:r>
      <w:r w:rsidR="00080FFC">
        <w:rPr>
          <w:rFonts w:ascii="Arial" w:hAnsi="Arial" w:cs="Arial"/>
          <w:sz w:val="24"/>
          <w:szCs w:val="24"/>
        </w:rPr>
        <w:t>fish</w:t>
      </w:r>
      <w:r w:rsidR="00FD01BF">
        <w:rPr>
          <w:rFonts w:ascii="Arial" w:hAnsi="Arial" w:cs="Arial"/>
          <w:sz w:val="24"/>
          <w:szCs w:val="24"/>
        </w:rPr>
        <w:t xml:space="preserve"> diet resulted in lower discrimination factors (i.e., near zero), than the </w:t>
      </w:r>
      <w:r w:rsidR="00FD01BF" w:rsidRPr="00230910">
        <w:rPr>
          <w:rFonts w:ascii="Arial" w:hAnsi="Arial" w:cs="Arial"/>
          <w:sz w:val="24"/>
          <w:szCs w:val="24"/>
        </w:rPr>
        <w:t>δ</w:t>
      </w:r>
      <w:r w:rsidR="00FD01BF">
        <w:rPr>
          <w:rFonts w:ascii="Arial" w:hAnsi="Arial" w:cs="Arial"/>
          <w:sz w:val="24"/>
          <w:szCs w:val="24"/>
          <w:vertAlign w:val="superscript"/>
        </w:rPr>
        <w:t>15</w:t>
      </w:r>
      <w:r w:rsidR="00FD01BF">
        <w:rPr>
          <w:rFonts w:ascii="Arial" w:hAnsi="Arial" w:cs="Arial"/>
          <w:sz w:val="24"/>
          <w:szCs w:val="24"/>
        </w:rPr>
        <w:t xml:space="preserve">N depleted clam diet. This influence of dietary </w:t>
      </w:r>
      <w:r w:rsidR="00FD01BF" w:rsidRPr="00230910">
        <w:rPr>
          <w:rFonts w:ascii="Arial" w:hAnsi="Arial" w:cs="Arial"/>
          <w:sz w:val="24"/>
          <w:szCs w:val="24"/>
        </w:rPr>
        <w:t>δ</w:t>
      </w:r>
      <w:r w:rsidR="00FD01BF">
        <w:rPr>
          <w:rFonts w:ascii="Arial" w:hAnsi="Arial" w:cs="Arial"/>
          <w:sz w:val="24"/>
          <w:szCs w:val="24"/>
          <w:vertAlign w:val="superscript"/>
        </w:rPr>
        <w:t>15</w:t>
      </w:r>
      <w:r w:rsidR="00FB6ABF">
        <w:rPr>
          <w:rFonts w:ascii="Arial" w:hAnsi="Arial" w:cs="Arial"/>
          <w:sz w:val="24"/>
          <w:szCs w:val="24"/>
        </w:rPr>
        <w:t xml:space="preserve">N </w:t>
      </w:r>
      <w:r w:rsidR="00FD01BF">
        <w:rPr>
          <w:rFonts w:ascii="Arial" w:hAnsi="Arial" w:cs="Arial"/>
          <w:sz w:val="24"/>
          <w:szCs w:val="24"/>
        </w:rPr>
        <w:t xml:space="preserve">on </w:t>
      </w:r>
      <w:r w:rsidR="00FD01BF" w:rsidRPr="00230910">
        <w:rPr>
          <w:rFonts w:ascii="Arial" w:hAnsi="Arial" w:cs="Arial"/>
          <w:sz w:val="24"/>
          <w:szCs w:val="24"/>
        </w:rPr>
        <w:t>δ</w:t>
      </w:r>
      <w:r w:rsidR="00FD01BF">
        <w:rPr>
          <w:rFonts w:ascii="Arial" w:hAnsi="Arial" w:cs="Arial"/>
          <w:sz w:val="24"/>
          <w:szCs w:val="24"/>
          <w:vertAlign w:val="superscript"/>
        </w:rPr>
        <w:t>15</w:t>
      </w:r>
      <w:r w:rsidR="00FD01BF">
        <w:rPr>
          <w:rFonts w:ascii="Arial" w:hAnsi="Arial" w:cs="Arial"/>
          <w:sz w:val="24"/>
          <w:szCs w:val="24"/>
        </w:rPr>
        <w:t xml:space="preserve">N discrimination factors has been reported by Hussey et al. </w:t>
      </w:r>
      <w:r w:rsidR="00887336">
        <w:rPr>
          <w:rFonts w:ascii="Arial" w:hAnsi="Arial" w:cs="Arial"/>
          <w:sz w:val="24"/>
          <w:szCs w:val="24"/>
        </w:rPr>
        <w:t xml:space="preserve">[16] </w:t>
      </w:r>
      <w:r w:rsidR="00FD01BF">
        <w:rPr>
          <w:rFonts w:ascii="Arial" w:hAnsi="Arial" w:cs="Arial"/>
          <w:sz w:val="24"/>
          <w:szCs w:val="24"/>
        </w:rPr>
        <w:t xml:space="preserve">who found a negative relationship between these two values in a meta-analysis of published studies, </w:t>
      </w:r>
      <w:r w:rsidR="00B9772F">
        <w:rPr>
          <w:rFonts w:ascii="Arial" w:hAnsi="Arial" w:cs="Arial"/>
          <w:sz w:val="24"/>
          <w:szCs w:val="24"/>
        </w:rPr>
        <w:t>but</w:t>
      </w:r>
      <w:r w:rsidR="00FD01BF">
        <w:rPr>
          <w:rFonts w:ascii="Arial" w:hAnsi="Arial" w:cs="Arial"/>
          <w:sz w:val="24"/>
          <w:szCs w:val="24"/>
        </w:rPr>
        <w:t xml:space="preserve"> </w:t>
      </w:r>
      <w:r w:rsidR="00B9772F">
        <w:rPr>
          <w:rFonts w:ascii="Arial" w:hAnsi="Arial" w:cs="Arial"/>
          <w:sz w:val="24"/>
          <w:szCs w:val="24"/>
        </w:rPr>
        <w:t>without</w:t>
      </w:r>
      <w:r w:rsidR="00FD01BF">
        <w:rPr>
          <w:rFonts w:ascii="Arial" w:hAnsi="Arial" w:cs="Arial"/>
          <w:sz w:val="24"/>
          <w:szCs w:val="24"/>
        </w:rPr>
        <w:t xml:space="preserve"> offering a mechanistic explanation for this phenomenon. </w:t>
      </w:r>
      <w:r w:rsidR="00DC67A7">
        <w:rPr>
          <w:rFonts w:ascii="Arial" w:hAnsi="Arial" w:cs="Arial"/>
          <w:sz w:val="24"/>
          <w:szCs w:val="24"/>
        </w:rPr>
        <w:t xml:space="preserve">Our minimum and maximum </w:t>
      </w:r>
      <w:r w:rsidR="00DC67A7" w:rsidRPr="00230910">
        <w:rPr>
          <w:rFonts w:ascii="Arial" w:hAnsi="Arial" w:cs="Arial"/>
          <w:sz w:val="24"/>
          <w:szCs w:val="24"/>
        </w:rPr>
        <w:t>δ</w:t>
      </w:r>
      <w:r w:rsidR="00DC67A7">
        <w:rPr>
          <w:rFonts w:ascii="Arial" w:hAnsi="Arial" w:cs="Arial"/>
          <w:sz w:val="24"/>
          <w:szCs w:val="24"/>
          <w:vertAlign w:val="superscript"/>
        </w:rPr>
        <w:t>15</w:t>
      </w:r>
      <w:r w:rsidR="00DC67A7">
        <w:rPr>
          <w:rFonts w:ascii="Arial" w:hAnsi="Arial" w:cs="Arial"/>
          <w:sz w:val="24"/>
          <w:szCs w:val="24"/>
        </w:rPr>
        <w:t xml:space="preserve">N discrimination values of -0.5789 (SD = 1.026) and 1.598 (SD = 0.595), provides further evidence against the once canonical, but now </w:t>
      </w:r>
      <w:proofErr w:type="gramStart"/>
      <w:r w:rsidR="00DC67A7">
        <w:rPr>
          <w:rFonts w:ascii="Arial" w:hAnsi="Arial" w:cs="Arial"/>
          <w:sz w:val="24"/>
          <w:szCs w:val="24"/>
        </w:rPr>
        <w:t>highly-disputed</w:t>
      </w:r>
      <w:proofErr w:type="gramEnd"/>
      <w:r w:rsidR="00DC67A7">
        <w:rPr>
          <w:rFonts w:ascii="Arial" w:hAnsi="Arial" w:cs="Arial"/>
          <w:sz w:val="24"/>
          <w:szCs w:val="24"/>
        </w:rPr>
        <w:t xml:space="preserve">, assumption that nitrogen isotopes fractionate 3.4 ‰ with each trophic level </w:t>
      </w:r>
      <w:r w:rsidR="00887336">
        <w:rPr>
          <w:rFonts w:ascii="Arial" w:hAnsi="Arial" w:cs="Arial"/>
          <w:sz w:val="24"/>
          <w:szCs w:val="24"/>
        </w:rPr>
        <w:t>[16].</w:t>
      </w:r>
    </w:p>
    <w:p w14:paraId="7DF17628" w14:textId="48574C13" w:rsidR="003900E7" w:rsidRPr="003900E7" w:rsidRDefault="00B44329" w:rsidP="003900E7">
      <w:pPr>
        <w:pStyle w:val="NoSpacing"/>
        <w:spacing w:line="480" w:lineRule="auto"/>
        <w:ind w:firstLine="720"/>
        <w:rPr>
          <w:rFonts w:ascii="Arial" w:hAnsi="Arial" w:cs="Arial"/>
          <w:sz w:val="24"/>
          <w:szCs w:val="24"/>
        </w:rPr>
      </w:pPr>
      <w:r>
        <w:rPr>
          <w:rFonts w:ascii="Arial" w:hAnsi="Arial" w:cs="Arial"/>
          <w:sz w:val="24"/>
          <w:szCs w:val="24"/>
        </w:rPr>
        <w:t xml:space="preserve">Our study is not the first to estimate SI TEFs in </w:t>
      </w:r>
      <w:r w:rsidR="0088707F">
        <w:rPr>
          <w:rFonts w:ascii="Arial" w:hAnsi="Arial" w:cs="Arial"/>
          <w:sz w:val="24"/>
          <w:szCs w:val="24"/>
        </w:rPr>
        <w:t>b</w:t>
      </w:r>
      <w:r>
        <w:rPr>
          <w:rFonts w:ascii="Arial" w:hAnsi="Arial" w:cs="Arial"/>
          <w:sz w:val="24"/>
          <w:szCs w:val="24"/>
        </w:rPr>
        <w:t xml:space="preserve">lue </w:t>
      </w:r>
      <w:proofErr w:type="gramStart"/>
      <w:r>
        <w:rPr>
          <w:rFonts w:ascii="Arial" w:hAnsi="Arial" w:cs="Arial"/>
          <w:sz w:val="24"/>
          <w:szCs w:val="24"/>
        </w:rPr>
        <w:t>crabs</w:t>
      </w:r>
      <w:r w:rsidR="00DC67A7">
        <w:rPr>
          <w:rFonts w:ascii="Arial" w:hAnsi="Arial" w:cs="Arial"/>
          <w:sz w:val="24"/>
          <w:szCs w:val="24"/>
        </w:rPr>
        <w:t>, but</w:t>
      </w:r>
      <w:proofErr w:type="gramEnd"/>
      <w:r w:rsidR="00DC67A7">
        <w:rPr>
          <w:rFonts w:ascii="Arial" w:hAnsi="Arial" w:cs="Arial"/>
          <w:sz w:val="24"/>
          <w:szCs w:val="24"/>
        </w:rPr>
        <w:t xml:space="preserve"> builds on previous results by being the first estimate of these parameters in adult </w:t>
      </w:r>
      <w:r w:rsidR="0088707F">
        <w:rPr>
          <w:rFonts w:ascii="Arial" w:hAnsi="Arial" w:cs="Arial"/>
          <w:sz w:val="24"/>
          <w:szCs w:val="24"/>
        </w:rPr>
        <w:t>b</w:t>
      </w:r>
      <w:r w:rsidR="00DC67A7">
        <w:rPr>
          <w:rFonts w:ascii="Arial" w:hAnsi="Arial" w:cs="Arial"/>
          <w:sz w:val="24"/>
          <w:szCs w:val="24"/>
        </w:rPr>
        <w:t>lue crabs and by making the</w:t>
      </w:r>
      <w:r w:rsidR="006A6812">
        <w:rPr>
          <w:rFonts w:ascii="Arial" w:hAnsi="Arial" w:cs="Arial"/>
          <w:sz w:val="24"/>
          <w:szCs w:val="24"/>
        </w:rPr>
        <w:t xml:space="preserve">se estimates in specific tissues </w:t>
      </w:r>
      <w:r w:rsidR="00DC67A7">
        <w:rPr>
          <w:rFonts w:ascii="Arial" w:hAnsi="Arial" w:cs="Arial"/>
          <w:sz w:val="24"/>
          <w:szCs w:val="24"/>
        </w:rPr>
        <w:t xml:space="preserve">(i.e., not whole body samples). </w:t>
      </w:r>
      <w:proofErr w:type="spellStart"/>
      <w:r w:rsidR="003900E7" w:rsidRPr="00584276">
        <w:rPr>
          <w:rFonts w:ascii="Arial" w:hAnsi="Arial" w:cs="Arial"/>
          <w:sz w:val="24"/>
          <w:szCs w:val="24"/>
        </w:rPr>
        <w:t>Fantle</w:t>
      </w:r>
      <w:proofErr w:type="spellEnd"/>
      <w:r w:rsidR="003900E7" w:rsidRPr="00584276">
        <w:rPr>
          <w:rFonts w:ascii="Arial" w:hAnsi="Arial" w:cs="Arial"/>
          <w:sz w:val="24"/>
          <w:szCs w:val="24"/>
        </w:rPr>
        <w:t xml:space="preserve"> et al. </w:t>
      </w:r>
      <w:r w:rsidR="00887336">
        <w:rPr>
          <w:rFonts w:ascii="Arial" w:hAnsi="Arial" w:cs="Arial"/>
          <w:sz w:val="24"/>
          <w:szCs w:val="24"/>
        </w:rPr>
        <w:t>[27]</w:t>
      </w:r>
      <w:r w:rsidR="003900E7">
        <w:rPr>
          <w:rFonts w:ascii="Arial" w:hAnsi="Arial" w:cs="Arial"/>
          <w:sz w:val="24"/>
          <w:szCs w:val="24"/>
        </w:rPr>
        <w:t xml:space="preserve"> and </w:t>
      </w:r>
      <w:proofErr w:type="spellStart"/>
      <w:r w:rsidR="003900E7" w:rsidRPr="003900E7">
        <w:rPr>
          <w:rFonts w:ascii="Arial" w:hAnsi="Arial" w:cs="Arial"/>
          <w:sz w:val="24"/>
          <w:szCs w:val="24"/>
        </w:rPr>
        <w:t>Dittel</w:t>
      </w:r>
      <w:proofErr w:type="spellEnd"/>
      <w:r w:rsidR="003900E7" w:rsidRPr="003900E7">
        <w:rPr>
          <w:rFonts w:ascii="Arial" w:hAnsi="Arial" w:cs="Arial"/>
          <w:sz w:val="24"/>
          <w:szCs w:val="24"/>
        </w:rPr>
        <w:t xml:space="preserve"> et al. </w:t>
      </w:r>
      <w:r w:rsidR="00887336">
        <w:rPr>
          <w:rFonts w:ascii="Arial" w:hAnsi="Arial" w:cs="Arial"/>
          <w:sz w:val="24"/>
          <w:szCs w:val="24"/>
        </w:rPr>
        <w:t xml:space="preserve">[28] </w:t>
      </w:r>
      <w:r w:rsidR="003900E7">
        <w:rPr>
          <w:rFonts w:ascii="Arial" w:hAnsi="Arial" w:cs="Arial"/>
          <w:sz w:val="24"/>
          <w:szCs w:val="24"/>
        </w:rPr>
        <w:t>have previously estimated</w:t>
      </w:r>
      <w:r>
        <w:rPr>
          <w:rFonts w:ascii="Arial" w:hAnsi="Arial" w:cs="Arial"/>
          <w:sz w:val="24"/>
          <w:szCs w:val="24"/>
        </w:rPr>
        <w:t xml:space="preserve"> these parameters </w:t>
      </w:r>
      <w:r w:rsidR="003900E7">
        <w:rPr>
          <w:rFonts w:ascii="Arial" w:hAnsi="Arial" w:cs="Arial"/>
          <w:sz w:val="24"/>
          <w:szCs w:val="24"/>
        </w:rPr>
        <w:t>in the early life stage</w:t>
      </w:r>
      <w:r>
        <w:rPr>
          <w:rFonts w:ascii="Arial" w:hAnsi="Arial" w:cs="Arial"/>
          <w:sz w:val="24"/>
          <w:szCs w:val="24"/>
        </w:rPr>
        <w:t>s of this species</w:t>
      </w:r>
      <w:r w:rsidR="003900E7">
        <w:rPr>
          <w:rFonts w:ascii="Arial" w:hAnsi="Arial" w:cs="Arial"/>
          <w:sz w:val="24"/>
          <w:szCs w:val="24"/>
        </w:rPr>
        <w:t xml:space="preserve">. Both studies fed newly metamorphosed individuals one of </w:t>
      </w:r>
      <w:r>
        <w:rPr>
          <w:rFonts w:ascii="Arial" w:hAnsi="Arial" w:cs="Arial"/>
          <w:sz w:val="24"/>
          <w:szCs w:val="24"/>
        </w:rPr>
        <w:t>six</w:t>
      </w:r>
      <w:r w:rsidR="003900E7">
        <w:rPr>
          <w:rFonts w:ascii="Arial" w:hAnsi="Arial" w:cs="Arial"/>
          <w:sz w:val="24"/>
          <w:szCs w:val="24"/>
        </w:rPr>
        <w:t xml:space="preserve"> diets spanning primary production sources from phytoplankton to benthic algae</w:t>
      </w:r>
      <w:r w:rsidR="00DC67A7">
        <w:rPr>
          <w:rFonts w:ascii="Arial" w:hAnsi="Arial" w:cs="Arial"/>
          <w:sz w:val="24"/>
          <w:szCs w:val="24"/>
        </w:rPr>
        <w:t xml:space="preserve">, </w:t>
      </w:r>
      <w:r w:rsidR="006A6812">
        <w:rPr>
          <w:rFonts w:ascii="Arial" w:hAnsi="Arial" w:cs="Arial"/>
          <w:sz w:val="24"/>
          <w:szCs w:val="24"/>
        </w:rPr>
        <w:t xml:space="preserve">intermediate consumers (snails, brine shrimp), </w:t>
      </w:r>
      <w:r w:rsidR="00DC67A7">
        <w:rPr>
          <w:rFonts w:ascii="Arial" w:hAnsi="Arial" w:cs="Arial"/>
          <w:sz w:val="24"/>
          <w:szCs w:val="24"/>
        </w:rPr>
        <w:t>as well</w:t>
      </w:r>
      <w:r>
        <w:rPr>
          <w:rFonts w:ascii="Arial" w:hAnsi="Arial" w:cs="Arial"/>
          <w:sz w:val="24"/>
          <w:szCs w:val="24"/>
        </w:rPr>
        <w:t xml:space="preserve"> as detritus.</w:t>
      </w:r>
      <w:r w:rsidR="003900E7">
        <w:rPr>
          <w:rFonts w:ascii="Arial" w:hAnsi="Arial" w:cs="Arial"/>
          <w:sz w:val="24"/>
          <w:szCs w:val="24"/>
        </w:rPr>
        <w:t xml:space="preserve"> </w:t>
      </w:r>
      <w:r>
        <w:rPr>
          <w:rFonts w:ascii="Arial" w:hAnsi="Arial" w:cs="Arial"/>
          <w:sz w:val="24"/>
          <w:szCs w:val="24"/>
        </w:rPr>
        <w:t xml:space="preserve">At the end of the </w:t>
      </w:r>
      <w:proofErr w:type="gramStart"/>
      <w:r w:rsidR="003900E7">
        <w:rPr>
          <w:rFonts w:ascii="Arial" w:hAnsi="Arial" w:cs="Arial"/>
          <w:sz w:val="24"/>
          <w:szCs w:val="24"/>
        </w:rPr>
        <w:t>twenty-one day</w:t>
      </w:r>
      <w:proofErr w:type="gramEnd"/>
      <w:r>
        <w:rPr>
          <w:rFonts w:ascii="Arial" w:hAnsi="Arial" w:cs="Arial"/>
          <w:sz w:val="24"/>
          <w:szCs w:val="24"/>
        </w:rPr>
        <w:t xml:space="preserve"> </w:t>
      </w:r>
      <w:r w:rsidR="00DC67A7">
        <w:rPr>
          <w:rFonts w:ascii="Arial" w:hAnsi="Arial" w:cs="Arial"/>
          <w:sz w:val="24"/>
          <w:szCs w:val="24"/>
        </w:rPr>
        <w:t>experiments</w:t>
      </w:r>
      <w:r>
        <w:rPr>
          <w:rFonts w:ascii="Arial" w:hAnsi="Arial" w:cs="Arial"/>
          <w:sz w:val="24"/>
          <w:szCs w:val="24"/>
        </w:rPr>
        <w:t>,</w:t>
      </w:r>
      <w:r w:rsidR="003900E7">
        <w:rPr>
          <w:rFonts w:ascii="Arial" w:hAnsi="Arial" w:cs="Arial"/>
          <w:sz w:val="24"/>
          <w:szCs w:val="24"/>
        </w:rPr>
        <w:t xml:space="preserve"> </w:t>
      </w:r>
      <w:r w:rsidR="003900E7" w:rsidRPr="00230910">
        <w:rPr>
          <w:rFonts w:ascii="Arial" w:hAnsi="Arial" w:cs="Arial"/>
          <w:sz w:val="24"/>
          <w:szCs w:val="24"/>
        </w:rPr>
        <w:t>δ</w:t>
      </w:r>
      <w:r w:rsidR="003900E7" w:rsidRPr="005B64E7">
        <w:rPr>
          <w:rFonts w:ascii="Arial" w:hAnsi="Arial" w:cs="Arial"/>
          <w:sz w:val="24"/>
          <w:szCs w:val="24"/>
          <w:vertAlign w:val="superscript"/>
        </w:rPr>
        <w:t>13</w:t>
      </w:r>
      <w:r w:rsidR="003900E7" w:rsidRPr="00230910">
        <w:rPr>
          <w:rFonts w:ascii="Arial" w:hAnsi="Arial" w:cs="Arial"/>
          <w:sz w:val="24"/>
          <w:szCs w:val="24"/>
        </w:rPr>
        <w:t>C</w:t>
      </w:r>
      <w:r w:rsidR="003900E7">
        <w:rPr>
          <w:rFonts w:ascii="Arial" w:hAnsi="Arial" w:cs="Arial"/>
          <w:sz w:val="24"/>
          <w:szCs w:val="24"/>
        </w:rPr>
        <w:t xml:space="preserve"> TEFs ranged from </w:t>
      </w:r>
      <w:r>
        <w:rPr>
          <w:rFonts w:ascii="Arial" w:hAnsi="Arial" w:cs="Arial"/>
          <w:sz w:val="24"/>
          <w:szCs w:val="24"/>
        </w:rPr>
        <w:t>-</w:t>
      </w:r>
      <w:r w:rsidR="003900E7">
        <w:rPr>
          <w:rFonts w:ascii="Arial" w:hAnsi="Arial" w:cs="Arial"/>
          <w:sz w:val="24"/>
          <w:szCs w:val="24"/>
        </w:rPr>
        <w:t xml:space="preserve">3.40 to 1.00 and </w:t>
      </w:r>
      <w:r w:rsidR="003900E7" w:rsidRPr="00230910">
        <w:rPr>
          <w:rFonts w:ascii="Arial" w:hAnsi="Arial" w:cs="Arial"/>
          <w:sz w:val="24"/>
          <w:szCs w:val="24"/>
        </w:rPr>
        <w:t>δ</w:t>
      </w:r>
      <w:r w:rsidR="003900E7" w:rsidRPr="005B64E7">
        <w:rPr>
          <w:rFonts w:ascii="Arial" w:hAnsi="Arial" w:cs="Arial"/>
          <w:sz w:val="24"/>
          <w:szCs w:val="24"/>
          <w:vertAlign w:val="superscript"/>
        </w:rPr>
        <w:t>1</w:t>
      </w:r>
      <w:r w:rsidR="003900E7">
        <w:rPr>
          <w:rFonts w:ascii="Arial" w:hAnsi="Arial" w:cs="Arial"/>
          <w:sz w:val="24"/>
          <w:szCs w:val="24"/>
          <w:vertAlign w:val="superscript"/>
        </w:rPr>
        <w:t>5</w:t>
      </w:r>
      <w:r w:rsidR="003900E7">
        <w:rPr>
          <w:rFonts w:ascii="Arial" w:hAnsi="Arial" w:cs="Arial"/>
          <w:sz w:val="24"/>
          <w:szCs w:val="24"/>
        </w:rPr>
        <w:t xml:space="preserve">N TEFs ranged from 0.10 to </w:t>
      </w:r>
      <w:r w:rsidR="003900E7">
        <w:rPr>
          <w:rFonts w:ascii="Arial" w:hAnsi="Arial" w:cs="Arial"/>
          <w:sz w:val="24"/>
          <w:szCs w:val="24"/>
        </w:rPr>
        <w:lastRenderedPageBreak/>
        <w:t xml:space="preserve">3.20 </w:t>
      </w:r>
      <w:r>
        <w:rPr>
          <w:rFonts w:ascii="Arial" w:hAnsi="Arial" w:cs="Arial"/>
          <w:sz w:val="24"/>
          <w:szCs w:val="24"/>
        </w:rPr>
        <w:t>depending on the diet item</w:t>
      </w:r>
      <w:r w:rsidR="003900E7">
        <w:rPr>
          <w:rFonts w:ascii="Arial" w:hAnsi="Arial" w:cs="Arial"/>
          <w:sz w:val="24"/>
          <w:szCs w:val="24"/>
        </w:rPr>
        <w:t xml:space="preserve"> </w:t>
      </w:r>
      <w:r w:rsidR="003075F4">
        <w:rPr>
          <w:rFonts w:ascii="Arial" w:hAnsi="Arial" w:cs="Arial"/>
          <w:sz w:val="24"/>
          <w:szCs w:val="24"/>
        </w:rPr>
        <w:t>[27-28]</w:t>
      </w:r>
      <w:r w:rsidR="003900E7">
        <w:rPr>
          <w:rFonts w:ascii="Arial" w:hAnsi="Arial" w:cs="Arial"/>
          <w:sz w:val="24"/>
          <w:szCs w:val="24"/>
        </w:rPr>
        <w:t>.</w:t>
      </w:r>
      <w:r w:rsidR="00346665">
        <w:rPr>
          <w:rFonts w:ascii="Arial" w:hAnsi="Arial" w:cs="Arial"/>
          <w:sz w:val="24"/>
          <w:szCs w:val="24"/>
        </w:rPr>
        <w:t xml:space="preserve"> Our results fall within the range</w:t>
      </w:r>
      <w:r w:rsidR="00DC67A7">
        <w:rPr>
          <w:rFonts w:ascii="Arial" w:hAnsi="Arial" w:cs="Arial"/>
          <w:sz w:val="24"/>
          <w:szCs w:val="24"/>
        </w:rPr>
        <w:t xml:space="preserve"> of</w:t>
      </w:r>
      <w:r w:rsidR="006A6812">
        <w:rPr>
          <w:rFonts w:ascii="Arial" w:hAnsi="Arial" w:cs="Arial"/>
          <w:sz w:val="24"/>
          <w:szCs w:val="24"/>
        </w:rPr>
        <w:t xml:space="preserve"> these</w:t>
      </w:r>
      <w:r w:rsidR="00DC67A7">
        <w:rPr>
          <w:rFonts w:ascii="Arial" w:hAnsi="Arial" w:cs="Arial"/>
          <w:sz w:val="24"/>
          <w:szCs w:val="24"/>
        </w:rPr>
        <w:t xml:space="preserve"> </w:t>
      </w:r>
      <w:r w:rsidR="006A6812">
        <w:rPr>
          <w:rFonts w:ascii="Arial" w:hAnsi="Arial" w:cs="Arial"/>
          <w:sz w:val="24"/>
          <w:szCs w:val="24"/>
        </w:rPr>
        <w:t xml:space="preserve">previously reported </w:t>
      </w:r>
      <w:r w:rsidR="00DC67A7">
        <w:rPr>
          <w:rFonts w:ascii="Arial" w:hAnsi="Arial" w:cs="Arial"/>
          <w:sz w:val="24"/>
          <w:szCs w:val="24"/>
        </w:rPr>
        <w:t>values.</w:t>
      </w:r>
      <w:r w:rsidR="003075F4">
        <w:rPr>
          <w:rFonts w:ascii="Arial" w:hAnsi="Arial" w:cs="Arial"/>
          <w:sz w:val="24"/>
          <w:szCs w:val="24"/>
        </w:rPr>
        <w:t xml:space="preserve"> Interestingly, </w:t>
      </w:r>
      <w:proofErr w:type="spellStart"/>
      <w:r w:rsidR="003075F4">
        <w:rPr>
          <w:rFonts w:ascii="Arial" w:hAnsi="Arial" w:cs="Arial"/>
          <w:sz w:val="24"/>
          <w:szCs w:val="24"/>
        </w:rPr>
        <w:t>Dittel</w:t>
      </w:r>
      <w:proofErr w:type="spellEnd"/>
      <w:r w:rsidR="003075F4">
        <w:rPr>
          <w:rFonts w:ascii="Arial" w:hAnsi="Arial" w:cs="Arial"/>
          <w:sz w:val="24"/>
          <w:szCs w:val="24"/>
        </w:rPr>
        <w:t xml:space="preserve"> et al. [28]</w:t>
      </w:r>
      <w:r w:rsidR="00530647">
        <w:rPr>
          <w:rFonts w:ascii="Arial" w:hAnsi="Arial" w:cs="Arial"/>
          <w:sz w:val="24"/>
          <w:szCs w:val="24"/>
        </w:rPr>
        <w:t xml:space="preserve"> appears to also provide evidence for a negative relationship between dietary </w:t>
      </w:r>
      <w:r w:rsidR="00530647" w:rsidRPr="00230910">
        <w:rPr>
          <w:rFonts w:ascii="Arial" w:hAnsi="Arial" w:cs="Arial"/>
          <w:sz w:val="24"/>
          <w:szCs w:val="24"/>
        </w:rPr>
        <w:t>δ</w:t>
      </w:r>
      <w:r w:rsidR="00530647">
        <w:rPr>
          <w:rFonts w:ascii="Arial" w:hAnsi="Arial" w:cs="Arial"/>
          <w:sz w:val="24"/>
          <w:szCs w:val="24"/>
          <w:vertAlign w:val="superscript"/>
        </w:rPr>
        <w:t>15</w:t>
      </w:r>
      <w:r w:rsidR="00530647">
        <w:rPr>
          <w:rFonts w:ascii="Arial" w:hAnsi="Arial" w:cs="Arial"/>
          <w:sz w:val="24"/>
          <w:szCs w:val="24"/>
        </w:rPr>
        <w:t xml:space="preserve">N and </w:t>
      </w:r>
      <w:r w:rsidR="00530647" w:rsidRPr="00230910">
        <w:rPr>
          <w:rFonts w:ascii="Arial" w:hAnsi="Arial" w:cs="Arial"/>
          <w:sz w:val="24"/>
          <w:szCs w:val="24"/>
        </w:rPr>
        <w:t>δ</w:t>
      </w:r>
      <w:r w:rsidR="00530647">
        <w:rPr>
          <w:rFonts w:ascii="Arial" w:hAnsi="Arial" w:cs="Arial"/>
          <w:sz w:val="24"/>
          <w:szCs w:val="24"/>
          <w:vertAlign w:val="superscript"/>
        </w:rPr>
        <w:t>15</w:t>
      </w:r>
      <w:r w:rsidR="00530647">
        <w:rPr>
          <w:rFonts w:ascii="Arial" w:hAnsi="Arial" w:cs="Arial"/>
          <w:sz w:val="24"/>
          <w:szCs w:val="24"/>
        </w:rPr>
        <w:t>N discrimination factors as observed in our study and elsewhere</w:t>
      </w:r>
      <w:r w:rsidR="00C40728">
        <w:rPr>
          <w:rFonts w:ascii="Arial" w:hAnsi="Arial" w:cs="Arial"/>
          <w:sz w:val="24"/>
          <w:szCs w:val="24"/>
        </w:rPr>
        <w:t xml:space="preserve"> </w:t>
      </w:r>
      <w:r w:rsidR="00FE3D2E">
        <w:rPr>
          <w:rFonts w:ascii="Arial" w:hAnsi="Arial" w:cs="Arial"/>
          <w:sz w:val="24"/>
          <w:szCs w:val="24"/>
        </w:rPr>
        <w:t>[16]</w:t>
      </w:r>
      <w:r w:rsidR="00C40728">
        <w:rPr>
          <w:rFonts w:ascii="Arial" w:hAnsi="Arial" w:cs="Arial"/>
          <w:sz w:val="24"/>
          <w:szCs w:val="24"/>
        </w:rPr>
        <w:t>.</w:t>
      </w:r>
    </w:p>
    <w:p w14:paraId="334EC50F" w14:textId="77777777" w:rsidR="003900E7" w:rsidRPr="003900E7" w:rsidRDefault="003900E7" w:rsidP="008E0C41">
      <w:pPr>
        <w:pStyle w:val="NoSpacing"/>
        <w:spacing w:line="480" w:lineRule="auto"/>
        <w:rPr>
          <w:rFonts w:ascii="Arial" w:hAnsi="Arial" w:cs="Arial"/>
          <w:sz w:val="24"/>
          <w:szCs w:val="24"/>
        </w:rPr>
      </w:pPr>
    </w:p>
    <w:p w14:paraId="6FEA92E8" w14:textId="77777777" w:rsidR="00CB09F7" w:rsidRPr="00C31EED" w:rsidRDefault="00CB09F7" w:rsidP="008E0C41">
      <w:pPr>
        <w:pStyle w:val="NoSpacing"/>
        <w:spacing w:line="480" w:lineRule="auto"/>
        <w:rPr>
          <w:rFonts w:ascii="Arial" w:hAnsi="Arial" w:cs="Arial"/>
          <w:b/>
          <w:sz w:val="32"/>
          <w:szCs w:val="24"/>
        </w:rPr>
      </w:pPr>
      <w:r w:rsidRPr="00C31EED">
        <w:rPr>
          <w:rFonts w:ascii="Arial" w:hAnsi="Arial" w:cs="Arial"/>
          <w:b/>
          <w:sz w:val="32"/>
          <w:szCs w:val="24"/>
        </w:rPr>
        <w:t xml:space="preserve">Fatty acids </w:t>
      </w:r>
      <w:r w:rsidR="006A6812" w:rsidRPr="00C31EED">
        <w:rPr>
          <w:rFonts w:ascii="Arial" w:hAnsi="Arial" w:cs="Arial"/>
          <w:b/>
          <w:sz w:val="32"/>
          <w:szCs w:val="24"/>
        </w:rPr>
        <w:t xml:space="preserve">and lipid content </w:t>
      </w:r>
    </w:p>
    <w:p w14:paraId="1512D2E8" w14:textId="0BDBB6C6" w:rsidR="00C47147" w:rsidRDefault="006A6812" w:rsidP="00900FE9">
      <w:pPr>
        <w:pStyle w:val="NoSpacing"/>
        <w:spacing w:line="480" w:lineRule="auto"/>
        <w:ind w:firstLine="720"/>
        <w:rPr>
          <w:rFonts w:ascii="Arial" w:hAnsi="Arial" w:cs="Arial"/>
          <w:sz w:val="24"/>
          <w:szCs w:val="24"/>
        </w:rPr>
      </w:pPr>
      <w:r>
        <w:rPr>
          <w:rFonts w:ascii="Arial" w:hAnsi="Arial" w:cs="Arial"/>
          <w:sz w:val="24"/>
          <w:szCs w:val="24"/>
        </w:rPr>
        <w:t xml:space="preserve">After 12 weeks of providing </w:t>
      </w:r>
      <w:r w:rsidR="0088707F">
        <w:rPr>
          <w:rFonts w:ascii="Arial" w:hAnsi="Arial" w:cs="Arial"/>
          <w:sz w:val="24"/>
          <w:szCs w:val="24"/>
        </w:rPr>
        <w:t>b</w:t>
      </w:r>
      <w:r>
        <w:rPr>
          <w:rFonts w:ascii="Arial" w:hAnsi="Arial" w:cs="Arial"/>
          <w:sz w:val="24"/>
          <w:szCs w:val="24"/>
        </w:rPr>
        <w:t>lue crabs with two diets of differing FA profiles,</w:t>
      </w:r>
      <w:r w:rsidR="00095AFE">
        <w:rPr>
          <w:rFonts w:ascii="Arial" w:hAnsi="Arial" w:cs="Arial"/>
          <w:sz w:val="24"/>
          <w:szCs w:val="24"/>
        </w:rPr>
        <w:t xml:space="preserve"> the </w:t>
      </w:r>
      <w:r w:rsidR="00C86DF2">
        <w:rPr>
          <w:rFonts w:ascii="Arial" w:hAnsi="Arial" w:cs="Arial"/>
          <w:sz w:val="24"/>
          <w:szCs w:val="24"/>
        </w:rPr>
        <w:t xml:space="preserve">FAs </w:t>
      </w:r>
      <w:r w:rsidR="00095AFE">
        <w:rPr>
          <w:rFonts w:ascii="Arial" w:hAnsi="Arial" w:cs="Arial"/>
          <w:sz w:val="24"/>
          <w:szCs w:val="24"/>
        </w:rPr>
        <w:t xml:space="preserve">of claw muscle and hepatopancreas </w:t>
      </w:r>
      <w:r w:rsidR="00C86DF2">
        <w:rPr>
          <w:rFonts w:ascii="Arial" w:hAnsi="Arial" w:cs="Arial"/>
          <w:sz w:val="24"/>
          <w:szCs w:val="24"/>
        </w:rPr>
        <w:t xml:space="preserve">in </w:t>
      </w:r>
      <w:r w:rsidR="0088707F">
        <w:rPr>
          <w:rFonts w:ascii="Arial" w:hAnsi="Arial" w:cs="Arial"/>
          <w:sz w:val="24"/>
          <w:szCs w:val="24"/>
        </w:rPr>
        <w:t>b</w:t>
      </w:r>
      <w:r w:rsidR="00C86DF2">
        <w:rPr>
          <w:rFonts w:ascii="Arial" w:hAnsi="Arial" w:cs="Arial"/>
          <w:sz w:val="24"/>
          <w:szCs w:val="24"/>
        </w:rPr>
        <w:t>lue crabs</w:t>
      </w:r>
      <w:ins w:id="63" w:author="Michael McCann" w:date="2020-03-24T10:56:00Z">
        <w:r w:rsidR="00FC40CB">
          <w:rPr>
            <w:rFonts w:ascii="Arial" w:hAnsi="Arial" w:cs="Arial"/>
            <w:sz w:val="24"/>
            <w:szCs w:val="24"/>
          </w:rPr>
          <w:t xml:space="preserve"> b</w:t>
        </w:r>
      </w:ins>
      <w:ins w:id="64" w:author="Michael McCann" w:date="2020-03-24T10:57:00Z">
        <w:r w:rsidR="00FC40CB">
          <w:rPr>
            <w:rFonts w:ascii="Arial" w:hAnsi="Arial" w:cs="Arial"/>
            <w:sz w:val="24"/>
            <w:szCs w:val="24"/>
          </w:rPr>
          <w:t>egan to equilibrate and</w:t>
        </w:r>
      </w:ins>
      <w:r w:rsidR="00C86DF2">
        <w:rPr>
          <w:rFonts w:ascii="Arial" w:hAnsi="Arial" w:cs="Arial"/>
          <w:sz w:val="24"/>
          <w:szCs w:val="24"/>
        </w:rPr>
        <w:t xml:space="preserve"> </w:t>
      </w:r>
      <w:r w:rsidR="00080FFC">
        <w:rPr>
          <w:rFonts w:ascii="Arial" w:hAnsi="Arial" w:cs="Arial"/>
          <w:sz w:val="24"/>
          <w:szCs w:val="24"/>
        </w:rPr>
        <w:t>shift</w:t>
      </w:r>
      <w:del w:id="65" w:author="Michael McCann" w:date="2020-03-24T10:57:00Z">
        <w:r w:rsidR="00080FFC" w:rsidDel="00FC40CB">
          <w:rPr>
            <w:rFonts w:ascii="Arial" w:hAnsi="Arial" w:cs="Arial"/>
            <w:sz w:val="24"/>
            <w:szCs w:val="24"/>
          </w:rPr>
          <w:delText>ed</w:delText>
        </w:r>
      </w:del>
      <w:r w:rsidR="00080FFC">
        <w:rPr>
          <w:rFonts w:ascii="Arial" w:hAnsi="Arial" w:cs="Arial"/>
          <w:sz w:val="24"/>
          <w:szCs w:val="24"/>
        </w:rPr>
        <w:t xml:space="preserve"> towards those of</w:t>
      </w:r>
      <w:r w:rsidR="00095AFE">
        <w:rPr>
          <w:rFonts w:ascii="Arial" w:hAnsi="Arial" w:cs="Arial"/>
          <w:sz w:val="24"/>
          <w:szCs w:val="24"/>
        </w:rPr>
        <w:t xml:space="preserve"> </w:t>
      </w:r>
      <w:r w:rsidR="00080FFC">
        <w:rPr>
          <w:rFonts w:ascii="Arial" w:hAnsi="Arial" w:cs="Arial"/>
          <w:sz w:val="24"/>
          <w:szCs w:val="24"/>
        </w:rPr>
        <w:t xml:space="preserve">their </w:t>
      </w:r>
      <w:proofErr w:type="gramStart"/>
      <w:r w:rsidR="00095AFE">
        <w:rPr>
          <w:rFonts w:ascii="Arial" w:hAnsi="Arial" w:cs="Arial"/>
          <w:sz w:val="24"/>
          <w:szCs w:val="24"/>
        </w:rPr>
        <w:t>diet</w:t>
      </w:r>
      <w:r w:rsidR="00080FFC">
        <w:rPr>
          <w:rFonts w:ascii="Arial" w:hAnsi="Arial" w:cs="Arial"/>
          <w:sz w:val="24"/>
          <w:szCs w:val="24"/>
        </w:rPr>
        <w:t>s</w:t>
      </w:r>
      <w:r w:rsidR="00095AFE">
        <w:rPr>
          <w:rFonts w:ascii="Arial" w:hAnsi="Arial" w:cs="Arial"/>
          <w:sz w:val="24"/>
          <w:szCs w:val="24"/>
        </w:rPr>
        <w:t>, but</w:t>
      </w:r>
      <w:proofErr w:type="gramEnd"/>
      <w:r w:rsidR="00095AFE">
        <w:rPr>
          <w:rFonts w:ascii="Arial" w:hAnsi="Arial" w:cs="Arial"/>
          <w:sz w:val="24"/>
          <w:szCs w:val="24"/>
        </w:rPr>
        <w:t xml:space="preserve"> </w:t>
      </w:r>
      <w:r w:rsidR="00080FFC">
        <w:rPr>
          <w:rFonts w:ascii="Arial" w:hAnsi="Arial" w:cs="Arial"/>
          <w:sz w:val="24"/>
          <w:szCs w:val="24"/>
        </w:rPr>
        <w:t xml:space="preserve">did </w:t>
      </w:r>
      <w:r w:rsidR="00095AFE">
        <w:rPr>
          <w:rFonts w:ascii="Arial" w:hAnsi="Arial" w:cs="Arial"/>
          <w:sz w:val="24"/>
          <w:szCs w:val="24"/>
        </w:rPr>
        <w:t xml:space="preserve">not </w:t>
      </w:r>
      <w:r w:rsidR="00C86DF2">
        <w:rPr>
          <w:rFonts w:ascii="Arial" w:hAnsi="Arial" w:cs="Arial"/>
          <w:sz w:val="24"/>
          <w:szCs w:val="24"/>
        </w:rPr>
        <w:t>entirely</w:t>
      </w:r>
      <w:r w:rsidR="00080FFC">
        <w:rPr>
          <w:rFonts w:ascii="Arial" w:hAnsi="Arial" w:cs="Arial"/>
          <w:sz w:val="24"/>
          <w:szCs w:val="24"/>
        </w:rPr>
        <w:t xml:space="preserve"> match them</w:t>
      </w:r>
      <w:r w:rsidR="001B2D00">
        <w:rPr>
          <w:rFonts w:ascii="Arial" w:hAnsi="Arial" w:cs="Arial"/>
          <w:sz w:val="24"/>
          <w:szCs w:val="24"/>
        </w:rPr>
        <w:t xml:space="preserve">. While it is more complicated to interpret the equilibration of </w:t>
      </w:r>
      <w:r w:rsidR="00C47147">
        <w:rPr>
          <w:rFonts w:ascii="Arial" w:hAnsi="Arial" w:cs="Arial"/>
          <w:sz w:val="24"/>
          <w:szCs w:val="24"/>
        </w:rPr>
        <w:t>an</w:t>
      </w:r>
      <w:r w:rsidR="001B2D00">
        <w:rPr>
          <w:rFonts w:ascii="Arial" w:hAnsi="Arial" w:cs="Arial"/>
          <w:sz w:val="24"/>
          <w:szCs w:val="24"/>
        </w:rPr>
        <w:t xml:space="preserve"> </w:t>
      </w:r>
      <w:r w:rsidR="00C47147">
        <w:rPr>
          <w:rFonts w:ascii="Arial" w:hAnsi="Arial" w:cs="Arial"/>
          <w:sz w:val="24"/>
          <w:szCs w:val="24"/>
        </w:rPr>
        <w:t xml:space="preserve">entire </w:t>
      </w:r>
      <w:r w:rsidR="001B2D00">
        <w:rPr>
          <w:rFonts w:ascii="Arial" w:hAnsi="Arial" w:cs="Arial"/>
          <w:sz w:val="24"/>
          <w:szCs w:val="24"/>
        </w:rPr>
        <w:t xml:space="preserve">multivariate FA profile, </w:t>
      </w:r>
      <w:r w:rsidR="00C47147">
        <w:rPr>
          <w:rFonts w:ascii="Arial" w:hAnsi="Arial" w:cs="Arial"/>
          <w:sz w:val="24"/>
          <w:szCs w:val="24"/>
        </w:rPr>
        <w:t>rather than just</w:t>
      </w:r>
      <w:r w:rsidR="001B2D00">
        <w:rPr>
          <w:rFonts w:ascii="Arial" w:hAnsi="Arial" w:cs="Arial"/>
          <w:sz w:val="24"/>
          <w:szCs w:val="24"/>
        </w:rPr>
        <w:t xml:space="preserve"> single SI values, it appears </w:t>
      </w:r>
      <w:proofErr w:type="gramStart"/>
      <w:r w:rsidR="001B2D00">
        <w:rPr>
          <w:rFonts w:ascii="Arial" w:hAnsi="Arial" w:cs="Arial"/>
          <w:sz w:val="24"/>
          <w:szCs w:val="24"/>
        </w:rPr>
        <w:t>the majority of</w:t>
      </w:r>
      <w:proofErr w:type="gramEnd"/>
      <w:r w:rsidR="001B2D00">
        <w:rPr>
          <w:rFonts w:ascii="Arial" w:hAnsi="Arial" w:cs="Arial"/>
          <w:sz w:val="24"/>
          <w:szCs w:val="24"/>
        </w:rPr>
        <w:t xml:space="preserve"> the change in consumer FA profiles occurred after approximately six to eight weeks (</w:t>
      </w:r>
      <w:r w:rsidR="00502E15">
        <w:rPr>
          <w:rFonts w:ascii="Arial" w:hAnsi="Arial" w:cs="Arial"/>
          <w:sz w:val="24"/>
          <w:szCs w:val="24"/>
        </w:rPr>
        <w:t>Fig</w:t>
      </w:r>
      <w:r w:rsidR="001B2D00">
        <w:rPr>
          <w:rFonts w:ascii="Arial" w:hAnsi="Arial" w:cs="Arial"/>
          <w:sz w:val="24"/>
          <w:szCs w:val="24"/>
        </w:rPr>
        <w:t xml:space="preserve"> 3). Therefore, it appears that SIs and FAs provide a similar time frame of dietary information </w:t>
      </w:r>
      <w:r w:rsidR="00080FFC">
        <w:rPr>
          <w:rFonts w:ascii="Arial" w:hAnsi="Arial" w:cs="Arial"/>
          <w:sz w:val="24"/>
          <w:szCs w:val="24"/>
        </w:rPr>
        <w:t xml:space="preserve">in blue crab </w:t>
      </w:r>
      <w:r w:rsidR="001B2D00">
        <w:rPr>
          <w:rFonts w:ascii="Arial" w:hAnsi="Arial" w:cs="Arial"/>
          <w:sz w:val="24"/>
          <w:szCs w:val="24"/>
        </w:rPr>
        <w:t>of 1.5 to 2.0 months.</w:t>
      </w:r>
      <w:r w:rsidR="00B9772F">
        <w:rPr>
          <w:rFonts w:ascii="Arial" w:hAnsi="Arial" w:cs="Arial"/>
          <w:sz w:val="24"/>
          <w:szCs w:val="24"/>
        </w:rPr>
        <w:t xml:space="preserve"> This information should be relevant for applications of both biomarker types to field studies of wild-caught crabs. </w:t>
      </w:r>
      <w:bookmarkStart w:id="66" w:name="_Hlk35940344"/>
      <w:commentRangeStart w:id="67"/>
      <w:r w:rsidR="00CA3E94">
        <w:rPr>
          <w:rFonts w:ascii="Arial" w:hAnsi="Arial" w:cs="Arial"/>
          <w:sz w:val="24"/>
          <w:szCs w:val="24"/>
        </w:rPr>
        <w:t xml:space="preserve">Although not definitive, our results may suggest that the metabolically more active hepatopancreas may indeed have a faster turnover rate than claw muscle, at least for FAs. The multivariate ordination (i.e., NMDS) plots </w:t>
      </w:r>
      <w:del w:id="68" w:author="Michael McCann" w:date="2020-03-06T10:11:00Z">
        <w:r w:rsidR="00FB6ABF" w:rsidDel="00AD61C2">
          <w:rPr>
            <w:rFonts w:ascii="Arial" w:hAnsi="Arial" w:cs="Arial"/>
            <w:sz w:val="24"/>
            <w:szCs w:val="24"/>
          </w:rPr>
          <w:delText>demonstrate</w:delText>
        </w:r>
        <w:r w:rsidR="00CA3E94" w:rsidDel="00AD61C2">
          <w:rPr>
            <w:rFonts w:ascii="Arial" w:hAnsi="Arial" w:cs="Arial"/>
            <w:sz w:val="24"/>
            <w:szCs w:val="24"/>
          </w:rPr>
          <w:delText xml:space="preserve"> </w:delText>
        </w:r>
      </w:del>
      <w:ins w:id="69" w:author="Michael McCann" w:date="2020-03-06T10:11:00Z">
        <w:r w:rsidR="00AD61C2">
          <w:rPr>
            <w:rFonts w:ascii="Arial" w:hAnsi="Arial" w:cs="Arial"/>
            <w:sz w:val="24"/>
            <w:szCs w:val="24"/>
          </w:rPr>
          <w:t xml:space="preserve">suggests </w:t>
        </w:r>
      </w:ins>
      <w:r w:rsidR="00CA3E94">
        <w:rPr>
          <w:rFonts w:ascii="Arial" w:hAnsi="Arial" w:cs="Arial"/>
          <w:sz w:val="24"/>
          <w:szCs w:val="24"/>
        </w:rPr>
        <w:t xml:space="preserve">that the hepatopancreas moves towards the dietary FA value at </w:t>
      </w:r>
      <w:r w:rsidR="00080FFC">
        <w:rPr>
          <w:rFonts w:ascii="Arial" w:hAnsi="Arial" w:cs="Arial"/>
          <w:sz w:val="24"/>
          <w:szCs w:val="24"/>
        </w:rPr>
        <w:t>a faster rate than claw muscle.</w:t>
      </w:r>
      <w:commentRangeEnd w:id="67"/>
      <w:r w:rsidR="00FC40CB">
        <w:rPr>
          <w:rStyle w:val="CommentReference"/>
        </w:rPr>
        <w:commentReference w:id="67"/>
      </w:r>
      <w:bookmarkEnd w:id="66"/>
    </w:p>
    <w:p w14:paraId="0E31D53E" w14:textId="37446E2C" w:rsidR="00E61830" w:rsidRPr="00315691" w:rsidRDefault="001B2D00" w:rsidP="00C86DF2">
      <w:pPr>
        <w:pStyle w:val="NoSpacing"/>
        <w:spacing w:line="480" w:lineRule="auto"/>
        <w:ind w:firstLine="720"/>
        <w:rPr>
          <w:rFonts w:ascii="Arial" w:hAnsi="Arial" w:cs="Arial"/>
          <w:sz w:val="24"/>
          <w:szCs w:val="24"/>
        </w:rPr>
      </w:pPr>
      <w:r>
        <w:rPr>
          <w:rFonts w:ascii="Arial" w:hAnsi="Arial" w:cs="Arial"/>
          <w:sz w:val="24"/>
          <w:szCs w:val="24"/>
        </w:rPr>
        <w:t xml:space="preserve">Most FA calibration coefficients were near 1.0, meaning the consumer tissue FA </w:t>
      </w:r>
      <w:r w:rsidR="00080FFC">
        <w:rPr>
          <w:rFonts w:ascii="Arial" w:hAnsi="Arial" w:cs="Arial"/>
          <w:sz w:val="24"/>
          <w:szCs w:val="24"/>
        </w:rPr>
        <w:t>proportion</w:t>
      </w:r>
      <w:r>
        <w:rPr>
          <w:rFonts w:ascii="Arial" w:hAnsi="Arial" w:cs="Arial"/>
          <w:sz w:val="24"/>
          <w:szCs w:val="24"/>
        </w:rPr>
        <w:t xml:space="preserve"> closely resembled </w:t>
      </w:r>
      <w:r w:rsidR="00080FFC">
        <w:rPr>
          <w:rFonts w:ascii="Arial" w:hAnsi="Arial" w:cs="Arial"/>
          <w:sz w:val="24"/>
          <w:szCs w:val="24"/>
        </w:rPr>
        <w:t xml:space="preserve">that of the diet </w:t>
      </w:r>
      <w:r>
        <w:rPr>
          <w:rFonts w:ascii="Arial" w:hAnsi="Arial" w:cs="Arial"/>
          <w:sz w:val="24"/>
          <w:szCs w:val="24"/>
        </w:rPr>
        <w:t xml:space="preserve">at the end of the 12-week experiment. </w:t>
      </w:r>
      <w:r w:rsidR="00C47147">
        <w:rPr>
          <w:rFonts w:ascii="Arial" w:hAnsi="Arial" w:cs="Arial"/>
          <w:sz w:val="24"/>
          <w:szCs w:val="24"/>
        </w:rPr>
        <w:t>Interestingly, FAs</w:t>
      </w:r>
      <w:r w:rsidR="00C86DF2">
        <w:rPr>
          <w:rFonts w:ascii="Arial" w:hAnsi="Arial" w:cs="Arial"/>
          <w:sz w:val="24"/>
          <w:szCs w:val="24"/>
        </w:rPr>
        <w:t xml:space="preserve"> of all classes had </w:t>
      </w:r>
      <w:r w:rsidR="00B9772F">
        <w:rPr>
          <w:rFonts w:ascii="Arial" w:hAnsi="Arial" w:cs="Arial"/>
          <w:sz w:val="24"/>
          <w:szCs w:val="24"/>
        </w:rPr>
        <w:t xml:space="preserve">examples of </w:t>
      </w:r>
      <w:r w:rsidR="00C47147">
        <w:rPr>
          <w:rFonts w:ascii="Arial" w:hAnsi="Arial" w:cs="Arial"/>
          <w:sz w:val="24"/>
          <w:szCs w:val="24"/>
        </w:rPr>
        <w:t xml:space="preserve">exceptionally high calibration coefficients (possibly indicating </w:t>
      </w:r>
      <w:r w:rsidR="00C47147">
        <w:rPr>
          <w:rFonts w:ascii="Arial" w:hAnsi="Arial" w:cs="Arial"/>
          <w:i/>
          <w:sz w:val="24"/>
          <w:szCs w:val="24"/>
        </w:rPr>
        <w:t xml:space="preserve">de novo </w:t>
      </w:r>
      <w:r w:rsidR="00C47147">
        <w:rPr>
          <w:rFonts w:ascii="Arial" w:hAnsi="Arial" w:cs="Arial"/>
          <w:sz w:val="24"/>
          <w:szCs w:val="24"/>
        </w:rPr>
        <w:t>synthesis</w:t>
      </w:r>
      <w:r w:rsidR="00C86DF2">
        <w:rPr>
          <w:rFonts w:ascii="Arial" w:hAnsi="Arial" w:cs="Arial"/>
          <w:sz w:val="24"/>
          <w:szCs w:val="24"/>
        </w:rPr>
        <w:t>) including</w:t>
      </w:r>
      <w:r w:rsidR="00C47147">
        <w:rPr>
          <w:rFonts w:ascii="Arial" w:hAnsi="Arial" w:cs="Arial"/>
          <w:sz w:val="24"/>
          <w:szCs w:val="24"/>
        </w:rPr>
        <w:t xml:space="preserve"> saturates (</w:t>
      </w:r>
      <w:ins w:id="70" w:author="Michael McCann" w:date="2020-03-19T13:22:00Z">
        <w:r w:rsidR="00C652E7">
          <w:rPr>
            <w:rFonts w:ascii="Arial" w:hAnsi="Arial" w:cs="Arial"/>
            <w:sz w:val="24"/>
            <w:szCs w:val="24"/>
          </w:rPr>
          <w:t xml:space="preserve">21:0, </w:t>
        </w:r>
      </w:ins>
      <w:r w:rsidR="00C47147">
        <w:rPr>
          <w:rFonts w:ascii="Arial" w:hAnsi="Arial" w:cs="Arial"/>
          <w:sz w:val="24"/>
          <w:szCs w:val="24"/>
        </w:rPr>
        <w:t>22:0,</w:t>
      </w:r>
      <w:ins w:id="71" w:author="Michael McCann" w:date="2020-03-19T13:22:00Z">
        <w:r w:rsidR="00C652E7">
          <w:rPr>
            <w:rFonts w:ascii="Arial" w:hAnsi="Arial" w:cs="Arial"/>
            <w:sz w:val="24"/>
            <w:szCs w:val="24"/>
          </w:rPr>
          <w:t xml:space="preserve"> and</w:t>
        </w:r>
      </w:ins>
      <w:r w:rsidR="00C47147">
        <w:rPr>
          <w:rFonts w:ascii="Arial" w:hAnsi="Arial" w:cs="Arial"/>
          <w:sz w:val="24"/>
          <w:szCs w:val="24"/>
        </w:rPr>
        <w:t xml:space="preserve"> </w:t>
      </w:r>
      <w:r w:rsidR="00C47147">
        <w:rPr>
          <w:rFonts w:ascii="Arial" w:hAnsi="Arial" w:cs="Arial"/>
          <w:sz w:val="24"/>
          <w:szCs w:val="24"/>
        </w:rPr>
        <w:lastRenderedPageBreak/>
        <w:t xml:space="preserve">23:0), </w:t>
      </w:r>
      <w:del w:id="72" w:author="Michael McCann" w:date="2020-03-19T13:22:00Z">
        <w:r w:rsidR="00C47147" w:rsidDel="00C652E7">
          <w:rPr>
            <w:rFonts w:ascii="Arial" w:hAnsi="Arial" w:cs="Arial"/>
            <w:sz w:val="24"/>
            <w:szCs w:val="24"/>
          </w:rPr>
          <w:delText xml:space="preserve">monounsaturates (16:1, 18:1n-9-cis), </w:delText>
        </w:r>
      </w:del>
      <w:r w:rsidR="00C47147">
        <w:rPr>
          <w:rFonts w:ascii="Arial" w:hAnsi="Arial" w:cs="Arial"/>
          <w:sz w:val="24"/>
          <w:szCs w:val="24"/>
        </w:rPr>
        <w:t xml:space="preserve">and </w:t>
      </w:r>
      <w:proofErr w:type="spellStart"/>
      <w:r w:rsidR="00C47147">
        <w:rPr>
          <w:rFonts w:ascii="Arial" w:hAnsi="Arial" w:cs="Arial"/>
          <w:sz w:val="24"/>
          <w:szCs w:val="24"/>
        </w:rPr>
        <w:t>polyunsaturates</w:t>
      </w:r>
      <w:proofErr w:type="spellEnd"/>
      <w:r w:rsidR="00C47147">
        <w:rPr>
          <w:rFonts w:ascii="Arial" w:hAnsi="Arial" w:cs="Arial"/>
          <w:sz w:val="24"/>
          <w:szCs w:val="24"/>
        </w:rPr>
        <w:t xml:space="preserve"> (</w:t>
      </w:r>
      <w:del w:id="73" w:author="Michael McCann" w:date="2020-03-19T13:22:00Z">
        <w:r w:rsidR="00C47147" w:rsidDel="00C652E7">
          <w:rPr>
            <w:rFonts w:ascii="Arial" w:hAnsi="Arial" w:cs="Arial"/>
            <w:sz w:val="24"/>
            <w:szCs w:val="24"/>
          </w:rPr>
          <w:delText xml:space="preserve">18:2n-4, </w:delText>
        </w:r>
      </w:del>
      <w:r w:rsidR="00C47147">
        <w:rPr>
          <w:rFonts w:ascii="Arial" w:hAnsi="Arial" w:cs="Arial"/>
          <w:sz w:val="24"/>
          <w:szCs w:val="24"/>
        </w:rPr>
        <w:t>18:2n-6</w:t>
      </w:r>
      <w:ins w:id="74" w:author="Michael McCann" w:date="2020-03-19T13:22:00Z">
        <w:r w:rsidR="00C652E7">
          <w:rPr>
            <w:rFonts w:ascii="Arial" w:hAnsi="Arial" w:cs="Arial"/>
            <w:sz w:val="24"/>
            <w:szCs w:val="24"/>
          </w:rPr>
          <w:t>-cis</w:t>
        </w:r>
      </w:ins>
      <w:ins w:id="75" w:author="Michael McCann" w:date="2020-03-19T13:23:00Z">
        <w:r w:rsidR="00C652E7">
          <w:rPr>
            <w:rFonts w:ascii="Arial" w:hAnsi="Arial" w:cs="Arial"/>
            <w:sz w:val="24"/>
            <w:szCs w:val="24"/>
          </w:rPr>
          <w:t xml:space="preserve"> and</w:t>
        </w:r>
      </w:ins>
      <w:del w:id="76" w:author="Michael McCann" w:date="2020-03-19T13:23:00Z">
        <w:r w:rsidR="00C47147" w:rsidDel="00C652E7">
          <w:rPr>
            <w:rFonts w:ascii="Arial" w:hAnsi="Arial" w:cs="Arial"/>
            <w:sz w:val="24"/>
            <w:szCs w:val="24"/>
          </w:rPr>
          <w:delText>,</w:delText>
        </w:r>
      </w:del>
      <w:r w:rsidR="00C47147">
        <w:rPr>
          <w:rFonts w:ascii="Arial" w:hAnsi="Arial" w:cs="Arial"/>
          <w:sz w:val="24"/>
          <w:szCs w:val="24"/>
        </w:rPr>
        <w:t xml:space="preserve"> 18:4n-3</w:t>
      </w:r>
      <w:ins w:id="77" w:author="Michael McCann" w:date="2020-03-19T13:23:00Z">
        <w:r w:rsidR="00C652E7">
          <w:rPr>
            <w:rFonts w:ascii="Arial" w:hAnsi="Arial" w:cs="Arial"/>
            <w:sz w:val="24"/>
            <w:szCs w:val="24"/>
          </w:rPr>
          <w:t>-cis</w:t>
        </w:r>
      </w:ins>
      <w:r w:rsidR="00C86DF2">
        <w:rPr>
          <w:rFonts w:ascii="Arial" w:hAnsi="Arial" w:cs="Arial"/>
          <w:sz w:val="24"/>
          <w:szCs w:val="24"/>
        </w:rPr>
        <w:t xml:space="preserve">). </w:t>
      </w:r>
    </w:p>
    <w:p w14:paraId="28CE5F87" w14:textId="5F5B7588" w:rsidR="0054567F" w:rsidRDefault="003900E7" w:rsidP="00C86DF2">
      <w:pPr>
        <w:pStyle w:val="NoSpacing"/>
        <w:spacing w:line="480" w:lineRule="auto"/>
        <w:ind w:firstLine="720"/>
        <w:rPr>
          <w:rFonts w:ascii="Arial" w:hAnsi="Arial" w:cs="Arial"/>
          <w:sz w:val="24"/>
          <w:szCs w:val="24"/>
        </w:rPr>
      </w:pPr>
      <w:r>
        <w:rPr>
          <w:rFonts w:ascii="Arial" w:hAnsi="Arial" w:cs="Arial"/>
          <w:sz w:val="24"/>
          <w:szCs w:val="24"/>
        </w:rPr>
        <w:t>To date, there have been very few studies that allow for the calculat</w:t>
      </w:r>
      <w:r w:rsidR="006A6812">
        <w:rPr>
          <w:rFonts w:ascii="Arial" w:hAnsi="Arial" w:cs="Arial"/>
          <w:sz w:val="24"/>
          <w:szCs w:val="24"/>
        </w:rPr>
        <w:t xml:space="preserve">ion of FA TEFs in marine crabs and none in this species. </w:t>
      </w:r>
      <w:proofErr w:type="spellStart"/>
      <w:r w:rsidR="001B2D00">
        <w:rPr>
          <w:rFonts w:ascii="Arial" w:hAnsi="Arial" w:cs="Arial"/>
          <w:sz w:val="24"/>
          <w:szCs w:val="24"/>
        </w:rPr>
        <w:t>Copeman</w:t>
      </w:r>
      <w:proofErr w:type="spellEnd"/>
      <w:r w:rsidR="001B2D00">
        <w:rPr>
          <w:rFonts w:ascii="Arial" w:hAnsi="Arial" w:cs="Arial"/>
          <w:sz w:val="24"/>
          <w:szCs w:val="24"/>
        </w:rPr>
        <w:t xml:space="preserve"> et al. </w:t>
      </w:r>
      <w:r w:rsidR="000E3CF5">
        <w:rPr>
          <w:rFonts w:ascii="Arial" w:hAnsi="Arial" w:cs="Arial"/>
          <w:sz w:val="24"/>
          <w:szCs w:val="24"/>
        </w:rPr>
        <w:t>[39]</w:t>
      </w:r>
      <w:r w:rsidR="001B2D00">
        <w:rPr>
          <w:rFonts w:ascii="Arial" w:hAnsi="Arial" w:cs="Arial"/>
          <w:sz w:val="24"/>
          <w:szCs w:val="24"/>
        </w:rPr>
        <w:t xml:space="preserve"> and Hall et al. </w:t>
      </w:r>
      <w:r w:rsidR="000E3CF5">
        <w:rPr>
          <w:rFonts w:ascii="Arial" w:hAnsi="Arial" w:cs="Arial"/>
          <w:sz w:val="24"/>
          <w:szCs w:val="24"/>
        </w:rPr>
        <w:t>[40]</w:t>
      </w:r>
      <w:r w:rsidR="001B2D00">
        <w:rPr>
          <w:rFonts w:ascii="Arial" w:hAnsi="Arial" w:cs="Arial"/>
          <w:sz w:val="24"/>
          <w:szCs w:val="24"/>
        </w:rPr>
        <w:t xml:space="preserve"> estimated FA TEFs in non-</w:t>
      </w:r>
      <w:proofErr w:type="spellStart"/>
      <w:r w:rsidR="001B2D00">
        <w:rPr>
          <w:rFonts w:ascii="Arial" w:hAnsi="Arial" w:cs="Arial"/>
          <w:sz w:val="24"/>
          <w:szCs w:val="24"/>
        </w:rPr>
        <w:t>Portunid</w:t>
      </w:r>
      <w:proofErr w:type="spellEnd"/>
      <w:r w:rsidR="001B2D00">
        <w:rPr>
          <w:rFonts w:ascii="Arial" w:hAnsi="Arial" w:cs="Arial"/>
          <w:sz w:val="24"/>
          <w:szCs w:val="24"/>
        </w:rPr>
        <w:t xml:space="preserve"> crabs (the </w:t>
      </w:r>
      <w:proofErr w:type="spellStart"/>
      <w:r w:rsidR="001B2D00">
        <w:rPr>
          <w:rFonts w:ascii="Arial" w:hAnsi="Arial" w:cs="Arial"/>
          <w:sz w:val="24"/>
          <w:szCs w:val="24"/>
        </w:rPr>
        <w:t>Anomuran</w:t>
      </w:r>
      <w:proofErr w:type="spellEnd"/>
      <w:r w:rsidR="001B2D00">
        <w:rPr>
          <w:rFonts w:ascii="Arial" w:hAnsi="Arial" w:cs="Arial"/>
          <w:sz w:val="24"/>
          <w:szCs w:val="24"/>
        </w:rPr>
        <w:t xml:space="preserve"> </w:t>
      </w:r>
      <w:proofErr w:type="spellStart"/>
      <w:r w:rsidR="001B2D00">
        <w:rPr>
          <w:rFonts w:ascii="Arial" w:hAnsi="Arial" w:cs="Arial"/>
          <w:i/>
          <w:sz w:val="24"/>
          <w:szCs w:val="24"/>
        </w:rPr>
        <w:t>Paralithoides</w:t>
      </w:r>
      <w:proofErr w:type="spellEnd"/>
      <w:r w:rsidR="001B2D00">
        <w:rPr>
          <w:rFonts w:ascii="Arial" w:hAnsi="Arial" w:cs="Arial"/>
          <w:i/>
          <w:sz w:val="24"/>
          <w:szCs w:val="24"/>
        </w:rPr>
        <w:t xml:space="preserve"> platypus </w:t>
      </w:r>
      <w:r w:rsidR="001B2D00">
        <w:rPr>
          <w:rFonts w:ascii="Arial" w:hAnsi="Arial" w:cs="Arial"/>
          <w:sz w:val="24"/>
          <w:szCs w:val="24"/>
        </w:rPr>
        <w:t xml:space="preserve">and the </w:t>
      </w:r>
      <w:proofErr w:type="spellStart"/>
      <w:r w:rsidR="001B2D00">
        <w:rPr>
          <w:rFonts w:ascii="Arial" w:hAnsi="Arial" w:cs="Arial"/>
          <w:sz w:val="24"/>
          <w:szCs w:val="24"/>
        </w:rPr>
        <w:t>Graspid</w:t>
      </w:r>
      <w:proofErr w:type="spellEnd"/>
      <w:r w:rsidR="001B2D00">
        <w:rPr>
          <w:rFonts w:ascii="Arial" w:hAnsi="Arial" w:cs="Arial"/>
          <w:sz w:val="24"/>
          <w:szCs w:val="24"/>
        </w:rPr>
        <w:t xml:space="preserve"> </w:t>
      </w:r>
      <w:proofErr w:type="spellStart"/>
      <w:r w:rsidR="001B2D00" w:rsidRPr="002640FE">
        <w:rPr>
          <w:rFonts w:ascii="Arial" w:hAnsi="Arial" w:cs="Arial"/>
          <w:i/>
          <w:sz w:val="24"/>
          <w:szCs w:val="24"/>
        </w:rPr>
        <w:t>Parasesarma</w:t>
      </w:r>
      <w:proofErr w:type="spellEnd"/>
      <w:r w:rsidR="001B2D00">
        <w:rPr>
          <w:rFonts w:ascii="Arial" w:hAnsi="Arial" w:cs="Arial"/>
          <w:i/>
          <w:sz w:val="24"/>
          <w:szCs w:val="24"/>
        </w:rPr>
        <w:t xml:space="preserve"> </w:t>
      </w:r>
      <w:proofErr w:type="spellStart"/>
      <w:r w:rsidR="001B2D00">
        <w:rPr>
          <w:rFonts w:ascii="Arial" w:hAnsi="Arial" w:cs="Arial"/>
          <w:i/>
          <w:sz w:val="24"/>
          <w:szCs w:val="24"/>
        </w:rPr>
        <w:t>erythodactyla</w:t>
      </w:r>
      <w:proofErr w:type="spellEnd"/>
      <w:r w:rsidR="001B2D00">
        <w:rPr>
          <w:rFonts w:ascii="Arial" w:hAnsi="Arial" w:cs="Arial"/>
          <w:sz w:val="24"/>
          <w:szCs w:val="24"/>
        </w:rPr>
        <w:t xml:space="preserve">), and thus, may be less relevant to dietary inference in the </w:t>
      </w:r>
      <w:r w:rsidR="0088707F">
        <w:rPr>
          <w:rFonts w:ascii="Arial" w:hAnsi="Arial" w:cs="Arial"/>
          <w:sz w:val="24"/>
          <w:szCs w:val="24"/>
        </w:rPr>
        <w:t>b</w:t>
      </w:r>
      <w:r w:rsidR="001B2D00">
        <w:rPr>
          <w:rFonts w:ascii="Arial" w:hAnsi="Arial" w:cs="Arial"/>
          <w:sz w:val="24"/>
          <w:szCs w:val="24"/>
        </w:rPr>
        <w:t xml:space="preserve">lue crab. </w:t>
      </w:r>
      <w:r w:rsidR="00C86DF2">
        <w:rPr>
          <w:rFonts w:ascii="Arial" w:hAnsi="Arial" w:cs="Arial"/>
          <w:sz w:val="24"/>
          <w:szCs w:val="24"/>
        </w:rPr>
        <w:t>The</w:t>
      </w:r>
      <w:r w:rsidR="00216F0A">
        <w:rPr>
          <w:rFonts w:ascii="Arial" w:hAnsi="Arial" w:cs="Arial"/>
          <w:sz w:val="24"/>
          <w:szCs w:val="24"/>
        </w:rPr>
        <w:t xml:space="preserve"> </w:t>
      </w:r>
      <w:proofErr w:type="spellStart"/>
      <w:r w:rsidR="00216F0A">
        <w:rPr>
          <w:rFonts w:ascii="Arial" w:hAnsi="Arial" w:cs="Arial"/>
          <w:sz w:val="24"/>
          <w:szCs w:val="24"/>
        </w:rPr>
        <w:t>Portunid</w:t>
      </w:r>
      <w:proofErr w:type="spellEnd"/>
      <w:r w:rsidR="00216F0A">
        <w:rPr>
          <w:rFonts w:ascii="Arial" w:hAnsi="Arial" w:cs="Arial"/>
          <w:sz w:val="24"/>
          <w:szCs w:val="24"/>
        </w:rPr>
        <w:t xml:space="preserve"> crab</w:t>
      </w:r>
      <w:r w:rsidR="00C86DF2">
        <w:rPr>
          <w:rFonts w:ascii="Arial" w:hAnsi="Arial" w:cs="Arial"/>
          <w:sz w:val="24"/>
          <w:szCs w:val="24"/>
        </w:rPr>
        <w:t>,</w:t>
      </w:r>
      <w:r w:rsidR="00216F0A">
        <w:rPr>
          <w:rFonts w:ascii="Arial" w:hAnsi="Arial" w:cs="Arial"/>
          <w:sz w:val="24"/>
          <w:szCs w:val="24"/>
        </w:rPr>
        <w:t xml:space="preserve"> </w:t>
      </w:r>
      <w:proofErr w:type="spellStart"/>
      <w:r w:rsidR="00216F0A">
        <w:rPr>
          <w:rFonts w:ascii="Arial" w:hAnsi="Arial" w:cs="Arial"/>
          <w:i/>
          <w:sz w:val="24"/>
          <w:szCs w:val="24"/>
        </w:rPr>
        <w:t>Portunus</w:t>
      </w:r>
      <w:proofErr w:type="spellEnd"/>
      <w:r w:rsidR="00216F0A">
        <w:rPr>
          <w:rFonts w:ascii="Arial" w:hAnsi="Arial" w:cs="Arial"/>
          <w:i/>
          <w:sz w:val="24"/>
          <w:szCs w:val="24"/>
        </w:rPr>
        <w:t xml:space="preserve"> </w:t>
      </w:r>
      <w:proofErr w:type="spellStart"/>
      <w:r w:rsidR="00216F0A">
        <w:rPr>
          <w:rFonts w:ascii="Arial" w:hAnsi="Arial" w:cs="Arial"/>
          <w:i/>
          <w:sz w:val="24"/>
          <w:szCs w:val="24"/>
        </w:rPr>
        <w:t>pelagicus</w:t>
      </w:r>
      <w:proofErr w:type="spellEnd"/>
      <w:r w:rsidR="00C86DF2">
        <w:rPr>
          <w:rFonts w:ascii="Arial" w:hAnsi="Arial" w:cs="Arial"/>
          <w:i/>
          <w:sz w:val="24"/>
          <w:szCs w:val="24"/>
        </w:rPr>
        <w:t xml:space="preserve">, </w:t>
      </w:r>
      <w:r w:rsidR="00C86DF2">
        <w:rPr>
          <w:rFonts w:ascii="Arial" w:hAnsi="Arial" w:cs="Arial"/>
          <w:sz w:val="24"/>
          <w:szCs w:val="24"/>
        </w:rPr>
        <w:t xml:space="preserve">was </w:t>
      </w:r>
      <w:r w:rsidR="00216F0A">
        <w:rPr>
          <w:rFonts w:ascii="Arial" w:hAnsi="Arial" w:cs="Arial"/>
          <w:sz w:val="24"/>
          <w:szCs w:val="24"/>
        </w:rPr>
        <w:t xml:space="preserve">found </w:t>
      </w:r>
      <w:r w:rsidR="00C86DF2">
        <w:rPr>
          <w:rFonts w:ascii="Arial" w:hAnsi="Arial" w:cs="Arial"/>
          <w:sz w:val="24"/>
          <w:szCs w:val="24"/>
        </w:rPr>
        <w:t xml:space="preserve">to have </w:t>
      </w:r>
      <w:r w:rsidR="00216F0A">
        <w:rPr>
          <w:rFonts w:ascii="Arial" w:hAnsi="Arial" w:cs="Arial"/>
          <w:sz w:val="24"/>
          <w:szCs w:val="24"/>
        </w:rPr>
        <w:t xml:space="preserve">high calibration coefficients for 22:6n-3 and low values for 14:0, 18:0, and 22:5n-3 when fed a diet of </w:t>
      </w:r>
      <w:proofErr w:type="spellStart"/>
      <w:r w:rsidR="00216F0A">
        <w:rPr>
          <w:rFonts w:ascii="Arial" w:hAnsi="Arial" w:cs="Arial"/>
          <w:sz w:val="24"/>
          <w:szCs w:val="24"/>
        </w:rPr>
        <w:t>Graspid</w:t>
      </w:r>
      <w:proofErr w:type="spellEnd"/>
      <w:r w:rsidR="00216F0A">
        <w:rPr>
          <w:rFonts w:ascii="Arial" w:hAnsi="Arial" w:cs="Arial"/>
          <w:sz w:val="24"/>
          <w:szCs w:val="24"/>
        </w:rPr>
        <w:t xml:space="preserve"> crabs </w:t>
      </w:r>
      <w:r w:rsidR="0060490F">
        <w:rPr>
          <w:rFonts w:ascii="Arial" w:hAnsi="Arial" w:cs="Arial"/>
          <w:sz w:val="24"/>
          <w:szCs w:val="24"/>
        </w:rPr>
        <w:t>[40]</w:t>
      </w:r>
      <w:r w:rsidR="00C86DF2">
        <w:rPr>
          <w:rFonts w:ascii="Arial" w:hAnsi="Arial" w:cs="Arial"/>
          <w:sz w:val="24"/>
          <w:szCs w:val="24"/>
        </w:rPr>
        <w:t xml:space="preserve">. </w:t>
      </w:r>
      <w:r w:rsidR="00731D3D">
        <w:rPr>
          <w:rFonts w:ascii="Arial" w:hAnsi="Arial" w:cs="Arial"/>
          <w:sz w:val="24"/>
          <w:szCs w:val="24"/>
        </w:rPr>
        <w:t xml:space="preserve">These FAs did not have exceptionally high TEFs in this study. As in this </w:t>
      </w:r>
      <w:r w:rsidR="00C86DF2">
        <w:rPr>
          <w:rFonts w:ascii="Arial" w:hAnsi="Arial" w:cs="Arial"/>
          <w:sz w:val="24"/>
          <w:szCs w:val="24"/>
        </w:rPr>
        <w:t>study, the cali</w:t>
      </w:r>
      <w:r w:rsidR="00731D3D">
        <w:rPr>
          <w:rFonts w:ascii="Arial" w:hAnsi="Arial" w:cs="Arial"/>
          <w:sz w:val="24"/>
          <w:szCs w:val="24"/>
        </w:rPr>
        <w:t xml:space="preserve">bration coefficient for 18:2n-6 in </w:t>
      </w:r>
      <w:r w:rsidR="00731D3D">
        <w:rPr>
          <w:rFonts w:ascii="Arial" w:hAnsi="Arial" w:cs="Arial"/>
          <w:i/>
          <w:sz w:val="24"/>
          <w:szCs w:val="24"/>
        </w:rPr>
        <w:t xml:space="preserve">P. </w:t>
      </w:r>
      <w:proofErr w:type="spellStart"/>
      <w:r w:rsidR="00731D3D">
        <w:rPr>
          <w:rFonts w:ascii="Arial" w:hAnsi="Arial" w:cs="Arial"/>
          <w:i/>
          <w:sz w:val="24"/>
          <w:szCs w:val="24"/>
        </w:rPr>
        <w:t>pelagicus</w:t>
      </w:r>
      <w:proofErr w:type="spellEnd"/>
      <w:r w:rsidR="00731D3D">
        <w:rPr>
          <w:rFonts w:ascii="Arial" w:hAnsi="Arial" w:cs="Arial"/>
          <w:i/>
          <w:sz w:val="24"/>
          <w:szCs w:val="24"/>
        </w:rPr>
        <w:t xml:space="preserve"> </w:t>
      </w:r>
      <w:r w:rsidR="00C86DF2">
        <w:rPr>
          <w:rFonts w:ascii="Arial" w:hAnsi="Arial" w:cs="Arial"/>
          <w:sz w:val="24"/>
          <w:szCs w:val="24"/>
        </w:rPr>
        <w:t>was also relatively high (1.73), despite having a diet much higher in 18:2n-6 than in our study (</w:t>
      </w:r>
      <w:r w:rsidR="00B9772F">
        <w:rPr>
          <w:rFonts w:ascii="Arial" w:hAnsi="Arial" w:cs="Arial"/>
          <w:sz w:val="24"/>
          <w:szCs w:val="24"/>
        </w:rPr>
        <w:t xml:space="preserve">5.17% compared to </w:t>
      </w:r>
      <w:r w:rsidR="00C86DF2">
        <w:rPr>
          <w:rFonts w:ascii="Arial" w:hAnsi="Arial" w:cs="Arial"/>
          <w:sz w:val="24"/>
          <w:szCs w:val="24"/>
        </w:rPr>
        <w:t xml:space="preserve">&lt;0.01%). This result suggests that </w:t>
      </w:r>
      <w:proofErr w:type="spellStart"/>
      <w:r w:rsidR="00C86DF2">
        <w:rPr>
          <w:rFonts w:ascii="Arial" w:hAnsi="Arial" w:cs="Arial"/>
          <w:sz w:val="24"/>
          <w:szCs w:val="24"/>
        </w:rPr>
        <w:t>Portunid</w:t>
      </w:r>
      <w:proofErr w:type="spellEnd"/>
      <w:r w:rsidR="00C86DF2">
        <w:rPr>
          <w:rFonts w:ascii="Arial" w:hAnsi="Arial" w:cs="Arial"/>
          <w:sz w:val="24"/>
          <w:szCs w:val="24"/>
        </w:rPr>
        <w:t xml:space="preserve"> crabs may, in fact, be able to synthesize 18:2n-6. </w:t>
      </w:r>
      <w:r w:rsidR="0054567F">
        <w:rPr>
          <w:rFonts w:ascii="Arial" w:hAnsi="Arial" w:cs="Arial"/>
          <w:sz w:val="24"/>
          <w:szCs w:val="24"/>
        </w:rPr>
        <w:t xml:space="preserve">A previous study using acetate injection to trace fatty acid synthesis found evidence for </w:t>
      </w:r>
      <w:r w:rsidR="0054567F">
        <w:rPr>
          <w:rFonts w:ascii="Arial" w:hAnsi="Arial" w:cs="Arial"/>
          <w:i/>
          <w:sz w:val="24"/>
          <w:szCs w:val="24"/>
        </w:rPr>
        <w:t xml:space="preserve">de novo </w:t>
      </w:r>
      <w:r w:rsidR="0054567F">
        <w:rPr>
          <w:rFonts w:ascii="Arial" w:hAnsi="Arial" w:cs="Arial"/>
          <w:sz w:val="24"/>
          <w:szCs w:val="24"/>
        </w:rPr>
        <w:t xml:space="preserve">synthesis of 18:1n-9 (Oleic acid) and 20:5n:3 (EPA) and strictly dietary origins of linoleic (18:2n-6) and alpha-linoleic acids (18:3n-3) in the related </w:t>
      </w:r>
      <w:proofErr w:type="spellStart"/>
      <w:r w:rsidR="0054567F">
        <w:rPr>
          <w:rFonts w:ascii="Arial" w:hAnsi="Arial" w:cs="Arial"/>
          <w:i/>
          <w:sz w:val="24"/>
          <w:szCs w:val="24"/>
        </w:rPr>
        <w:t>Portunus</w:t>
      </w:r>
      <w:proofErr w:type="spellEnd"/>
      <w:r w:rsidR="0054567F">
        <w:rPr>
          <w:rFonts w:ascii="Arial" w:hAnsi="Arial" w:cs="Arial"/>
          <w:i/>
          <w:sz w:val="24"/>
          <w:szCs w:val="24"/>
        </w:rPr>
        <w:t xml:space="preserve"> </w:t>
      </w:r>
      <w:proofErr w:type="spellStart"/>
      <w:r w:rsidR="0054567F">
        <w:rPr>
          <w:rFonts w:ascii="Arial" w:hAnsi="Arial" w:cs="Arial"/>
          <w:i/>
          <w:sz w:val="24"/>
          <w:szCs w:val="24"/>
        </w:rPr>
        <w:t>trituberculatus</w:t>
      </w:r>
      <w:proofErr w:type="spellEnd"/>
      <w:r w:rsidR="0054567F">
        <w:rPr>
          <w:rFonts w:ascii="Arial" w:hAnsi="Arial" w:cs="Arial"/>
          <w:i/>
          <w:sz w:val="24"/>
          <w:szCs w:val="24"/>
        </w:rPr>
        <w:t xml:space="preserve"> </w:t>
      </w:r>
      <w:r w:rsidR="0054567F">
        <w:rPr>
          <w:rFonts w:ascii="Arial" w:hAnsi="Arial" w:cs="Arial"/>
          <w:sz w:val="24"/>
          <w:szCs w:val="24"/>
        </w:rPr>
        <w:t xml:space="preserve">(Portunidae) </w:t>
      </w:r>
      <w:r w:rsidR="0060490F">
        <w:rPr>
          <w:rFonts w:ascii="Arial" w:hAnsi="Arial" w:cs="Arial"/>
          <w:sz w:val="24"/>
          <w:szCs w:val="24"/>
        </w:rPr>
        <w:t>[41]</w:t>
      </w:r>
      <w:r w:rsidR="00C86DF2">
        <w:rPr>
          <w:rFonts w:ascii="Arial" w:hAnsi="Arial" w:cs="Arial"/>
          <w:sz w:val="24"/>
          <w:szCs w:val="24"/>
        </w:rPr>
        <w:t xml:space="preserve">. </w:t>
      </w:r>
    </w:p>
    <w:p w14:paraId="61E11159" w14:textId="03E8CB69" w:rsidR="00731D3D" w:rsidRPr="0054567F" w:rsidRDefault="00731D3D" w:rsidP="00C86DF2">
      <w:pPr>
        <w:pStyle w:val="NoSpacing"/>
        <w:spacing w:line="480" w:lineRule="auto"/>
        <w:ind w:firstLine="720"/>
        <w:rPr>
          <w:rFonts w:ascii="Arial" w:hAnsi="Arial" w:cs="Arial"/>
          <w:sz w:val="24"/>
          <w:szCs w:val="24"/>
        </w:rPr>
      </w:pPr>
      <w:proofErr w:type="gramStart"/>
      <w:r>
        <w:rPr>
          <w:rFonts w:ascii="Arial" w:hAnsi="Arial" w:cs="Arial"/>
          <w:sz w:val="24"/>
          <w:szCs w:val="24"/>
        </w:rPr>
        <w:t>One difficulty of interpreting calibration coefficients,</w:t>
      </w:r>
      <w:proofErr w:type="gramEnd"/>
      <w:r>
        <w:rPr>
          <w:rFonts w:ascii="Arial" w:hAnsi="Arial" w:cs="Arial"/>
          <w:sz w:val="24"/>
          <w:szCs w:val="24"/>
        </w:rPr>
        <w:t xml:space="preserve"> is that FAs with trace amounts in the diet frequently result in extremely high calibration coefficients. For example, 18:2n-6-cis was less than 0.01% of the fish FA profile, but was 0.</w:t>
      </w:r>
      <w:del w:id="78" w:author="Michael McCann" w:date="2020-03-19T13:26:00Z">
        <w:r w:rsidDel="00C652E7">
          <w:rPr>
            <w:rFonts w:ascii="Arial" w:hAnsi="Arial" w:cs="Arial"/>
            <w:sz w:val="24"/>
            <w:szCs w:val="24"/>
          </w:rPr>
          <w:delText>72</w:delText>
        </w:r>
      </w:del>
      <w:ins w:id="79" w:author="Michael McCann" w:date="2020-03-19T13:26:00Z">
        <w:r w:rsidR="00C652E7">
          <w:rPr>
            <w:rFonts w:ascii="Arial" w:hAnsi="Arial" w:cs="Arial"/>
            <w:sz w:val="24"/>
            <w:szCs w:val="24"/>
          </w:rPr>
          <w:t>71</w:t>
        </w:r>
      </w:ins>
      <w:r>
        <w:rPr>
          <w:rFonts w:ascii="Arial" w:hAnsi="Arial" w:cs="Arial"/>
          <w:sz w:val="24"/>
          <w:szCs w:val="24"/>
        </w:rPr>
        <w:t xml:space="preserve">% </w:t>
      </w:r>
      <w:del w:id="80" w:author="Michael McCann" w:date="2020-03-19T13:26:00Z">
        <w:r w:rsidDel="00C652E7">
          <w:rPr>
            <w:rFonts w:ascii="Arial" w:hAnsi="Arial" w:cs="Arial"/>
            <w:sz w:val="24"/>
            <w:szCs w:val="24"/>
          </w:rPr>
          <w:delText>(SE = 2.21)</w:delText>
        </w:r>
      </w:del>
      <w:r>
        <w:rPr>
          <w:rFonts w:ascii="Arial" w:hAnsi="Arial" w:cs="Arial"/>
          <w:sz w:val="24"/>
          <w:szCs w:val="24"/>
        </w:rPr>
        <w:t xml:space="preserve"> in the claw muscle of crabs at the end of the experiment, resulting in a calibration coefficient of 14</w:t>
      </w:r>
      <w:ins w:id="81" w:author="Michael McCann" w:date="2020-03-19T13:25:00Z">
        <w:r w:rsidR="00C652E7">
          <w:rPr>
            <w:rFonts w:ascii="Arial" w:hAnsi="Arial" w:cs="Arial"/>
            <w:sz w:val="24"/>
            <w:szCs w:val="24"/>
          </w:rPr>
          <w:t>1</w:t>
        </w:r>
      </w:ins>
      <w:del w:id="82" w:author="Michael McCann" w:date="2020-03-19T13:25:00Z">
        <w:r w:rsidDel="00C652E7">
          <w:rPr>
            <w:rFonts w:ascii="Arial" w:hAnsi="Arial" w:cs="Arial"/>
            <w:sz w:val="24"/>
            <w:szCs w:val="24"/>
          </w:rPr>
          <w:delText>3</w:delText>
        </w:r>
      </w:del>
      <w:r>
        <w:rPr>
          <w:rFonts w:ascii="Arial" w:hAnsi="Arial" w:cs="Arial"/>
          <w:sz w:val="24"/>
          <w:szCs w:val="24"/>
        </w:rPr>
        <w:t>.</w:t>
      </w:r>
      <w:del w:id="83" w:author="Michael McCann" w:date="2020-03-19T13:25:00Z">
        <w:r w:rsidDel="00C652E7">
          <w:rPr>
            <w:rFonts w:ascii="Arial" w:hAnsi="Arial" w:cs="Arial"/>
            <w:sz w:val="24"/>
            <w:szCs w:val="24"/>
          </w:rPr>
          <w:delText>63</w:delText>
        </w:r>
      </w:del>
      <w:ins w:id="84" w:author="Michael McCann" w:date="2020-03-19T13:25:00Z">
        <w:r w:rsidR="00C652E7">
          <w:rPr>
            <w:rFonts w:ascii="Arial" w:hAnsi="Arial" w:cs="Arial"/>
            <w:sz w:val="24"/>
            <w:szCs w:val="24"/>
          </w:rPr>
          <w:t>29</w:t>
        </w:r>
      </w:ins>
      <w:r>
        <w:rPr>
          <w:rFonts w:ascii="Arial" w:hAnsi="Arial" w:cs="Arial"/>
          <w:sz w:val="24"/>
          <w:szCs w:val="24"/>
        </w:rPr>
        <w:t xml:space="preserve">. Caution should be used in applying calibration coefficients for trace FAs like this, where even small changes or minor variation can overwhelm the small values. Another difficulty in interpreting calibration coefficients lies in making </w:t>
      </w:r>
      <w:r>
        <w:rPr>
          <w:rFonts w:ascii="Arial" w:hAnsi="Arial" w:cs="Arial"/>
          <w:sz w:val="24"/>
          <w:szCs w:val="24"/>
        </w:rPr>
        <w:lastRenderedPageBreak/>
        <w:t xml:space="preserve">inference about the physiological mechanism occurring in the consumer. Since FA values are expressed as a percent of the normalized area under the </w:t>
      </w:r>
      <w:r>
        <w:rPr>
          <w:rFonts w:ascii="Arial" w:eastAsia="Times New Roman" w:hAnsi="Arial" w:cs="Arial"/>
          <w:color w:val="000000"/>
          <w:sz w:val="24"/>
          <w:szCs w:val="24"/>
        </w:rPr>
        <w:t xml:space="preserve">chromatogram, they do not represent an absolute concentration, like in the case of SIs. Therefore, a decrease in one FA can result in an increase in the percentage of another FA, without a true increase in its concentration. Therefore, it is difficult to interpret all calibration coefficients greater than 1.0 as evidence of </w:t>
      </w:r>
      <w:r>
        <w:rPr>
          <w:rFonts w:ascii="Arial" w:eastAsia="Times New Roman" w:hAnsi="Arial" w:cs="Arial"/>
          <w:i/>
          <w:color w:val="000000"/>
          <w:sz w:val="24"/>
          <w:szCs w:val="24"/>
        </w:rPr>
        <w:t xml:space="preserve">de novo </w:t>
      </w:r>
      <w:r>
        <w:rPr>
          <w:rFonts w:ascii="Arial" w:eastAsia="Times New Roman" w:hAnsi="Arial" w:cs="Arial"/>
          <w:color w:val="000000"/>
          <w:sz w:val="24"/>
          <w:szCs w:val="24"/>
        </w:rPr>
        <w:t>synthesis and all calibration coefficients less than 1.0 as evidence of metabolism.</w:t>
      </w:r>
    </w:p>
    <w:p w14:paraId="103373C5" w14:textId="77777777" w:rsidR="00315691" w:rsidRPr="003900E7" w:rsidRDefault="00315691" w:rsidP="008E0C41">
      <w:pPr>
        <w:pStyle w:val="NoSpacing"/>
        <w:spacing w:line="480" w:lineRule="auto"/>
        <w:rPr>
          <w:rFonts w:ascii="Arial" w:hAnsi="Arial" w:cs="Arial"/>
          <w:sz w:val="24"/>
          <w:szCs w:val="24"/>
        </w:rPr>
      </w:pPr>
    </w:p>
    <w:p w14:paraId="20ED091C" w14:textId="77777777" w:rsidR="00CB09F7" w:rsidRPr="00C31EED" w:rsidRDefault="00315691" w:rsidP="008E0C41">
      <w:pPr>
        <w:pStyle w:val="NoSpacing"/>
        <w:spacing w:line="480" w:lineRule="auto"/>
        <w:rPr>
          <w:rFonts w:ascii="Arial" w:hAnsi="Arial" w:cs="Arial"/>
          <w:b/>
          <w:sz w:val="32"/>
          <w:szCs w:val="24"/>
        </w:rPr>
      </w:pPr>
      <w:r w:rsidRPr="00C31EED">
        <w:rPr>
          <w:rFonts w:ascii="Arial" w:hAnsi="Arial" w:cs="Arial"/>
          <w:b/>
          <w:sz w:val="32"/>
          <w:szCs w:val="24"/>
        </w:rPr>
        <w:t>Future directions and c</w:t>
      </w:r>
      <w:r w:rsidR="00CB09F7" w:rsidRPr="00C31EED">
        <w:rPr>
          <w:rFonts w:ascii="Arial" w:hAnsi="Arial" w:cs="Arial"/>
          <w:b/>
          <w:sz w:val="32"/>
          <w:szCs w:val="24"/>
        </w:rPr>
        <w:t xml:space="preserve">onclusions </w:t>
      </w:r>
    </w:p>
    <w:p w14:paraId="40834805" w14:textId="25D1E792" w:rsidR="003A0D32" w:rsidRDefault="00E657C1" w:rsidP="00900FE9">
      <w:pPr>
        <w:pStyle w:val="NoSpacing"/>
        <w:spacing w:line="480" w:lineRule="auto"/>
        <w:ind w:firstLine="720"/>
        <w:rPr>
          <w:rFonts w:ascii="Arial" w:hAnsi="Arial" w:cs="Arial"/>
          <w:sz w:val="24"/>
          <w:szCs w:val="24"/>
        </w:rPr>
      </w:pPr>
      <w:r>
        <w:rPr>
          <w:rFonts w:ascii="Arial" w:hAnsi="Arial" w:cs="Arial"/>
          <w:sz w:val="24"/>
          <w:szCs w:val="24"/>
        </w:rPr>
        <w:t xml:space="preserve">Although our study is an important step in understanding SI and FA TEFs in the blue crab, there are many other variables that may influence the </w:t>
      </w:r>
      <w:r w:rsidRPr="00592314">
        <w:rPr>
          <w:rFonts w:ascii="Arial" w:hAnsi="Arial" w:cs="Arial"/>
          <w:sz w:val="24"/>
          <w:szCs w:val="24"/>
        </w:rPr>
        <w:t xml:space="preserve">metabolism, deposition, </w:t>
      </w:r>
      <w:r>
        <w:rPr>
          <w:rFonts w:ascii="Arial" w:hAnsi="Arial" w:cs="Arial"/>
          <w:sz w:val="24"/>
          <w:szCs w:val="24"/>
        </w:rPr>
        <w:t xml:space="preserve">or </w:t>
      </w:r>
      <w:r w:rsidRPr="00592314">
        <w:rPr>
          <w:rFonts w:ascii="Arial" w:hAnsi="Arial" w:cs="Arial"/>
          <w:sz w:val="24"/>
          <w:szCs w:val="24"/>
        </w:rPr>
        <w:t>synthesis</w:t>
      </w:r>
      <w:r>
        <w:rPr>
          <w:rFonts w:ascii="Arial" w:hAnsi="Arial" w:cs="Arial"/>
          <w:sz w:val="24"/>
          <w:szCs w:val="24"/>
        </w:rPr>
        <w:t xml:space="preserve"> of these biomarkers. Future studies should examine the effect of covariates such as temperature, life stage, salinity, and diet quality on the physiology of </w:t>
      </w:r>
      <w:r w:rsidR="006A6812">
        <w:rPr>
          <w:rFonts w:ascii="Arial" w:hAnsi="Arial" w:cs="Arial"/>
          <w:sz w:val="24"/>
          <w:szCs w:val="24"/>
        </w:rPr>
        <w:t xml:space="preserve">these </w:t>
      </w:r>
      <w:r>
        <w:rPr>
          <w:rFonts w:ascii="Arial" w:hAnsi="Arial" w:cs="Arial"/>
          <w:sz w:val="24"/>
          <w:szCs w:val="24"/>
        </w:rPr>
        <w:t>biomarkers, allowing more robust inference from</w:t>
      </w:r>
      <w:r w:rsidR="003A0D32">
        <w:rPr>
          <w:rFonts w:ascii="Arial" w:hAnsi="Arial" w:cs="Arial"/>
          <w:sz w:val="24"/>
          <w:szCs w:val="24"/>
        </w:rPr>
        <w:t xml:space="preserve"> trophic mixing models. For example, diet quality (e.g., δ</w:t>
      </w:r>
      <w:r w:rsidR="003A0D32" w:rsidRPr="003A0D32">
        <w:rPr>
          <w:rFonts w:ascii="Arial" w:hAnsi="Arial" w:cs="Arial"/>
          <w:sz w:val="24"/>
          <w:szCs w:val="24"/>
          <w:vertAlign w:val="superscript"/>
        </w:rPr>
        <w:t>15</w:t>
      </w:r>
      <w:r w:rsidR="003A0D32">
        <w:rPr>
          <w:rFonts w:ascii="Arial" w:hAnsi="Arial" w:cs="Arial"/>
          <w:sz w:val="24"/>
          <w:szCs w:val="24"/>
        </w:rPr>
        <w:t xml:space="preserve">N, total lipid content) has been shown to influence </w:t>
      </w:r>
      <w:r w:rsidR="006A6812">
        <w:rPr>
          <w:rFonts w:ascii="Arial" w:hAnsi="Arial" w:cs="Arial"/>
          <w:sz w:val="24"/>
          <w:szCs w:val="24"/>
        </w:rPr>
        <w:t xml:space="preserve">FA </w:t>
      </w:r>
      <w:r w:rsidR="003A0D32">
        <w:rPr>
          <w:rFonts w:ascii="Arial" w:hAnsi="Arial" w:cs="Arial"/>
          <w:sz w:val="24"/>
          <w:szCs w:val="24"/>
        </w:rPr>
        <w:t>TEF</w:t>
      </w:r>
      <w:r w:rsidR="006A6812">
        <w:rPr>
          <w:rFonts w:ascii="Arial" w:hAnsi="Arial" w:cs="Arial"/>
          <w:sz w:val="24"/>
          <w:szCs w:val="24"/>
        </w:rPr>
        <w:t>s</w:t>
      </w:r>
      <w:r w:rsidR="000360A5">
        <w:rPr>
          <w:rFonts w:ascii="Arial" w:hAnsi="Arial" w:cs="Arial"/>
          <w:sz w:val="24"/>
          <w:szCs w:val="24"/>
        </w:rPr>
        <w:t xml:space="preserve"> [</w:t>
      </w:r>
      <w:r w:rsidR="009204C6">
        <w:rPr>
          <w:rFonts w:ascii="Arial" w:hAnsi="Arial" w:cs="Arial"/>
          <w:sz w:val="24"/>
          <w:szCs w:val="24"/>
        </w:rPr>
        <w:t>e.g.,</w:t>
      </w:r>
      <w:r w:rsidR="000360A5">
        <w:rPr>
          <w:rFonts w:ascii="Arial" w:hAnsi="Arial" w:cs="Arial"/>
          <w:sz w:val="24"/>
          <w:szCs w:val="24"/>
        </w:rPr>
        <w:t xml:space="preserve"> 42]</w:t>
      </w:r>
      <w:r w:rsidR="003A0D32">
        <w:rPr>
          <w:rFonts w:ascii="Arial" w:hAnsi="Arial" w:cs="Arial"/>
          <w:sz w:val="24"/>
          <w:szCs w:val="24"/>
        </w:rPr>
        <w:t xml:space="preserve">. Although the diet items used in this study were </w:t>
      </w:r>
      <w:r w:rsidR="00080FFC">
        <w:rPr>
          <w:rFonts w:ascii="Arial" w:hAnsi="Arial" w:cs="Arial"/>
          <w:sz w:val="24"/>
          <w:szCs w:val="24"/>
        </w:rPr>
        <w:t>readily distinguishable</w:t>
      </w:r>
      <w:r w:rsidR="003A0D32">
        <w:rPr>
          <w:rFonts w:ascii="Arial" w:hAnsi="Arial" w:cs="Arial"/>
          <w:sz w:val="24"/>
          <w:szCs w:val="24"/>
        </w:rPr>
        <w:t xml:space="preserve"> in terms of isotopic values and multivariate FA profiles, both the clam and </w:t>
      </w:r>
      <w:r w:rsidR="004B6EDC">
        <w:rPr>
          <w:rFonts w:ascii="Arial" w:hAnsi="Arial" w:cs="Arial"/>
          <w:sz w:val="24"/>
          <w:szCs w:val="24"/>
        </w:rPr>
        <w:t>fish</w:t>
      </w:r>
      <w:r w:rsidR="003A0D32">
        <w:rPr>
          <w:rFonts w:ascii="Arial" w:hAnsi="Arial" w:cs="Arial"/>
          <w:sz w:val="24"/>
          <w:szCs w:val="24"/>
        </w:rPr>
        <w:t xml:space="preserve"> had </w:t>
      </w:r>
      <w:r w:rsidR="00B9772F">
        <w:rPr>
          <w:rFonts w:ascii="Arial" w:hAnsi="Arial" w:cs="Arial"/>
          <w:sz w:val="24"/>
          <w:szCs w:val="24"/>
        </w:rPr>
        <w:t>similar total</w:t>
      </w:r>
      <w:r w:rsidR="003A0D32">
        <w:rPr>
          <w:rFonts w:ascii="Arial" w:hAnsi="Arial" w:cs="Arial"/>
          <w:sz w:val="24"/>
          <w:szCs w:val="24"/>
        </w:rPr>
        <w:t xml:space="preserve"> l</w:t>
      </w:r>
      <w:r w:rsidR="00FB6ABF">
        <w:rPr>
          <w:rFonts w:ascii="Arial" w:hAnsi="Arial" w:cs="Arial"/>
          <w:sz w:val="24"/>
          <w:szCs w:val="24"/>
        </w:rPr>
        <w:t>ipid content. This nutritional</w:t>
      </w:r>
      <w:r w:rsidR="003A0D32">
        <w:rPr>
          <w:rFonts w:ascii="Arial" w:hAnsi="Arial" w:cs="Arial"/>
          <w:sz w:val="24"/>
          <w:szCs w:val="24"/>
        </w:rPr>
        <w:t xml:space="preserve"> similarity prevents us from making inference about the effect of </w:t>
      </w:r>
      <w:r w:rsidR="00080FFC">
        <w:rPr>
          <w:rFonts w:ascii="Arial" w:hAnsi="Arial" w:cs="Arial"/>
          <w:sz w:val="24"/>
          <w:szCs w:val="24"/>
        </w:rPr>
        <w:t xml:space="preserve">total </w:t>
      </w:r>
      <w:r w:rsidR="003A0D32">
        <w:rPr>
          <w:rFonts w:ascii="Arial" w:hAnsi="Arial" w:cs="Arial"/>
          <w:sz w:val="24"/>
          <w:szCs w:val="24"/>
        </w:rPr>
        <w:t xml:space="preserve">dietary lipid content on blue crab TEFs. </w:t>
      </w:r>
    </w:p>
    <w:p w14:paraId="076EC149" w14:textId="7DF56E72" w:rsidR="00E95BA9" w:rsidRPr="00E657C1" w:rsidRDefault="00E95BA9" w:rsidP="00E95BA9">
      <w:pPr>
        <w:pStyle w:val="NoSpacing"/>
        <w:spacing w:line="480" w:lineRule="auto"/>
        <w:ind w:firstLine="720"/>
        <w:rPr>
          <w:rFonts w:ascii="Arial" w:hAnsi="Arial" w:cs="Arial"/>
          <w:sz w:val="24"/>
          <w:szCs w:val="24"/>
        </w:rPr>
      </w:pPr>
      <w:r>
        <w:rPr>
          <w:rFonts w:ascii="Arial" w:hAnsi="Arial" w:cs="Arial"/>
          <w:sz w:val="24"/>
          <w:szCs w:val="24"/>
        </w:rPr>
        <w:t>Our 12-week laboratory feeding study provides estimates of trophic enrichment factors for both stable isotopes a</w:t>
      </w:r>
      <w:r w:rsidR="00080FFC">
        <w:rPr>
          <w:rFonts w:ascii="Arial" w:hAnsi="Arial" w:cs="Arial"/>
          <w:sz w:val="24"/>
          <w:szCs w:val="24"/>
        </w:rPr>
        <w:t xml:space="preserve">nd fatty acids in the </w:t>
      </w:r>
      <w:r w:rsidR="0088707F">
        <w:rPr>
          <w:rFonts w:ascii="Arial" w:hAnsi="Arial" w:cs="Arial"/>
          <w:sz w:val="24"/>
          <w:szCs w:val="24"/>
        </w:rPr>
        <w:t>b</w:t>
      </w:r>
      <w:r w:rsidR="00080FFC">
        <w:rPr>
          <w:rFonts w:ascii="Arial" w:hAnsi="Arial" w:cs="Arial"/>
          <w:sz w:val="24"/>
          <w:szCs w:val="24"/>
        </w:rPr>
        <w:t>lue crab</w:t>
      </w:r>
      <w:r>
        <w:rPr>
          <w:rFonts w:ascii="Arial" w:hAnsi="Arial" w:cs="Arial"/>
          <w:i/>
          <w:sz w:val="24"/>
          <w:szCs w:val="24"/>
        </w:rPr>
        <w:t>.</w:t>
      </w:r>
      <w:r>
        <w:rPr>
          <w:rFonts w:ascii="Arial" w:hAnsi="Arial" w:cs="Arial"/>
          <w:sz w:val="24"/>
          <w:szCs w:val="24"/>
        </w:rPr>
        <w:t xml:space="preserve"> This work has resulted in TEF values for </w:t>
      </w:r>
      <w:r w:rsidRPr="00230910">
        <w:rPr>
          <w:rFonts w:ascii="Arial" w:hAnsi="Arial" w:cs="Arial"/>
          <w:sz w:val="24"/>
          <w:szCs w:val="24"/>
        </w:rPr>
        <w:t>δ</w:t>
      </w:r>
      <w:r w:rsidRPr="005B64E7">
        <w:rPr>
          <w:rFonts w:ascii="Arial" w:hAnsi="Arial" w:cs="Arial"/>
          <w:sz w:val="24"/>
          <w:szCs w:val="24"/>
          <w:vertAlign w:val="superscript"/>
        </w:rPr>
        <w:t>13</w:t>
      </w:r>
      <w:r w:rsidRPr="00230910">
        <w:rPr>
          <w:rFonts w:ascii="Arial" w:hAnsi="Arial" w:cs="Arial"/>
          <w:sz w:val="24"/>
          <w:szCs w:val="24"/>
        </w:rPr>
        <w:t>C</w:t>
      </w:r>
      <w:r>
        <w:rPr>
          <w:rFonts w:ascii="Arial" w:hAnsi="Arial" w:cs="Arial"/>
          <w:sz w:val="24"/>
          <w:szCs w:val="24"/>
        </w:rPr>
        <w:t xml:space="preserve"> and </w:t>
      </w:r>
      <w:r w:rsidRPr="00230910">
        <w:rPr>
          <w:rFonts w:ascii="Arial" w:hAnsi="Arial" w:cs="Arial"/>
          <w:sz w:val="24"/>
          <w:szCs w:val="24"/>
        </w:rPr>
        <w:t>δ</w:t>
      </w:r>
      <w:r w:rsidRPr="005B64E7">
        <w:rPr>
          <w:rFonts w:ascii="Arial" w:hAnsi="Arial" w:cs="Arial"/>
          <w:sz w:val="24"/>
          <w:szCs w:val="24"/>
          <w:vertAlign w:val="superscript"/>
        </w:rPr>
        <w:t>1</w:t>
      </w:r>
      <w:r>
        <w:rPr>
          <w:rFonts w:ascii="Arial" w:hAnsi="Arial" w:cs="Arial"/>
          <w:sz w:val="24"/>
          <w:szCs w:val="24"/>
          <w:vertAlign w:val="superscript"/>
        </w:rPr>
        <w:t>5</w:t>
      </w:r>
      <w:r>
        <w:rPr>
          <w:rFonts w:ascii="Arial" w:hAnsi="Arial" w:cs="Arial"/>
          <w:sz w:val="24"/>
          <w:szCs w:val="24"/>
        </w:rPr>
        <w:t xml:space="preserve">N SIs and </w:t>
      </w:r>
      <w:del w:id="85" w:author="Michael McCann" w:date="2020-03-06T10:01:00Z">
        <w:r w:rsidDel="003576CB">
          <w:rPr>
            <w:rFonts w:ascii="Arial" w:hAnsi="Arial" w:cs="Arial"/>
            <w:sz w:val="24"/>
            <w:szCs w:val="24"/>
          </w:rPr>
          <w:delText xml:space="preserve">38 </w:delText>
        </w:r>
      </w:del>
      <w:ins w:id="86" w:author="Michael McCann" w:date="2020-03-06T10:01:00Z">
        <w:r w:rsidR="003576CB">
          <w:rPr>
            <w:rFonts w:ascii="Arial" w:hAnsi="Arial" w:cs="Arial"/>
            <w:sz w:val="24"/>
            <w:szCs w:val="24"/>
          </w:rPr>
          <w:t xml:space="preserve">37 </w:t>
        </w:r>
      </w:ins>
      <w:r>
        <w:rPr>
          <w:rFonts w:ascii="Arial" w:hAnsi="Arial" w:cs="Arial"/>
          <w:sz w:val="24"/>
          <w:szCs w:val="24"/>
        </w:rPr>
        <w:t xml:space="preserve">unique FAs in two crab tissues under two nutritionally unique diet regimes. Making simultaneous estimates of both classes of </w:t>
      </w:r>
      <w:r>
        <w:rPr>
          <w:rFonts w:ascii="Arial" w:hAnsi="Arial" w:cs="Arial"/>
          <w:sz w:val="24"/>
          <w:szCs w:val="24"/>
        </w:rPr>
        <w:lastRenderedPageBreak/>
        <w:t xml:space="preserve">trophic biomarkers addresses the parameter needs of a new class of mixing models (Neubauer and </w:t>
      </w:r>
      <w:r w:rsidRPr="00592314">
        <w:rPr>
          <w:rFonts w:ascii="Arial" w:hAnsi="Arial" w:cs="Arial"/>
          <w:sz w:val="24"/>
          <w:szCs w:val="24"/>
        </w:rPr>
        <w:t>Jensen</w:t>
      </w:r>
      <w:r>
        <w:rPr>
          <w:rFonts w:ascii="Arial" w:hAnsi="Arial" w:cs="Arial"/>
          <w:sz w:val="24"/>
          <w:szCs w:val="24"/>
        </w:rPr>
        <w:t xml:space="preserve"> 2015) that uses both SI and FA.</w:t>
      </w:r>
      <w:ins w:id="87" w:author="Michael McCann" w:date="2020-03-24T09:59:00Z">
        <w:r w:rsidR="00722ED7">
          <w:rPr>
            <w:rFonts w:ascii="Arial" w:hAnsi="Arial" w:cs="Arial"/>
            <w:sz w:val="24"/>
            <w:szCs w:val="24"/>
          </w:rPr>
          <w:t xml:space="preserve"> New methodologies may eliminate the need for controlled feeding studies to estimate fatty acid trophic enrichment </w:t>
        </w:r>
        <w:proofErr w:type="gramStart"/>
        <w:r w:rsidR="00722ED7">
          <w:rPr>
            <w:rFonts w:ascii="Arial" w:hAnsi="Arial" w:cs="Arial"/>
            <w:sz w:val="24"/>
            <w:szCs w:val="24"/>
          </w:rPr>
          <w:t>factors</w:t>
        </w:r>
      </w:ins>
      <w:ins w:id="88" w:author="Michael McCann" w:date="2020-03-24T10:01:00Z">
        <w:r w:rsidR="00722ED7">
          <w:rPr>
            <w:rFonts w:ascii="Arial" w:hAnsi="Arial" w:cs="Arial"/>
            <w:sz w:val="24"/>
            <w:szCs w:val="24"/>
          </w:rPr>
          <w:t>, but</w:t>
        </w:r>
        <w:proofErr w:type="gramEnd"/>
        <w:r w:rsidR="00722ED7">
          <w:rPr>
            <w:rFonts w:ascii="Arial" w:hAnsi="Arial" w:cs="Arial"/>
            <w:sz w:val="24"/>
            <w:szCs w:val="24"/>
          </w:rPr>
          <w:t xml:space="preserve"> have not been widely adopted yet</w:t>
        </w:r>
      </w:ins>
      <w:ins w:id="89" w:author="Michael McCann" w:date="2020-03-24T09:59:00Z">
        <w:r w:rsidR="00722ED7">
          <w:rPr>
            <w:rFonts w:ascii="Arial" w:hAnsi="Arial" w:cs="Arial"/>
            <w:sz w:val="24"/>
            <w:szCs w:val="24"/>
          </w:rPr>
          <w:t xml:space="preserve"> (</w:t>
        </w:r>
        <w:commentRangeStart w:id="90"/>
        <w:proofErr w:type="spellStart"/>
        <w:r w:rsidR="00722ED7">
          <w:rPr>
            <w:rFonts w:ascii="Arial" w:hAnsi="Arial" w:cs="Arial"/>
            <w:sz w:val="24"/>
            <w:szCs w:val="24"/>
          </w:rPr>
          <w:t>Bromaghin</w:t>
        </w:r>
        <w:proofErr w:type="spellEnd"/>
        <w:r w:rsidR="00722ED7">
          <w:rPr>
            <w:rFonts w:ascii="Arial" w:hAnsi="Arial" w:cs="Arial"/>
            <w:sz w:val="24"/>
            <w:szCs w:val="24"/>
          </w:rPr>
          <w:t xml:space="preserve"> et al. 2017</w:t>
        </w:r>
      </w:ins>
      <w:commentRangeEnd w:id="90"/>
      <w:ins w:id="91" w:author="Michael McCann" w:date="2020-03-24T10:00:00Z">
        <w:r w:rsidR="00722ED7">
          <w:rPr>
            <w:rStyle w:val="CommentReference"/>
          </w:rPr>
          <w:commentReference w:id="90"/>
        </w:r>
      </w:ins>
      <w:ins w:id="92" w:author="Michael McCann" w:date="2020-03-24T09:59:00Z">
        <w:r w:rsidR="00722ED7">
          <w:rPr>
            <w:rFonts w:ascii="Arial" w:hAnsi="Arial" w:cs="Arial"/>
            <w:sz w:val="24"/>
            <w:szCs w:val="24"/>
          </w:rPr>
          <w:t>).</w:t>
        </w:r>
      </w:ins>
      <w:r>
        <w:rPr>
          <w:rFonts w:ascii="Arial" w:hAnsi="Arial" w:cs="Arial"/>
          <w:sz w:val="24"/>
          <w:szCs w:val="24"/>
        </w:rPr>
        <w:t xml:space="preserve"> Although we may have only scratched the surface of covariates that can potentially influence TEF values in this common marine crab, this work will allow us to begin to have greater confidence in the inference from biomarker mixing models that are applied to </w:t>
      </w:r>
      <w:r w:rsidR="0088707F">
        <w:rPr>
          <w:rFonts w:ascii="Arial" w:hAnsi="Arial" w:cs="Arial"/>
          <w:sz w:val="24"/>
          <w:szCs w:val="24"/>
        </w:rPr>
        <w:t>b</w:t>
      </w:r>
      <w:r w:rsidR="00B9772F">
        <w:rPr>
          <w:rFonts w:ascii="Arial" w:hAnsi="Arial" w:cs="Arial"/>
          <w:sz w:val="24"/>
          <w:szCs w:val="24"/>
        </w:rPr>
        <w:t>lue crabs</w:t>
      </w:r>
      <w:r>
        <w:rPr>
          <w:rFonts w:ascii="Arial" w:hAnsi="Arial" w:cs="Arial"/>
          <w:sz w:val="24"/>
          <w:szCs w:val="24"/>
        </w:rPr>
        <w:t xml:space="preserve"> and related species.  </w:t>
      </w:r>
    </w:p>
    <w:p w14:paraId="3EF9BC5A" w14:textId="77777777" w:rsidR="00B8707F" w:rsidRPr="00592314" w:rsidRDefault="00B8707F" w:rsidP="008E0C41">
      <w:pPr>
        <w:pStyle w:val="NoSpacing"/>
        <w:spacing w:line="480" w:lineRule="auto"/>
        <w:rPr>
          <w:rFonts w:ascii="Arial" w:hAnsi="Arial" w:cs="Arial"/>
          <w:sz w:val="24"/>
          <w:szCs w:val="24"/>
        </w:rPr>
      </w:pPr>
    </w:p>
    <w:p w14:paraId="0DBB9055" w14:textId="77777777" w:rsidR="00B8707F" w:rsidRPr="00502E15" w:rsidRDefault="002175AD" w:rsidP="008E0C41">
      <w:pPr>
        <w:pStyle w:val="NoSpacing"/>
        <w:spacing w:line="480" w:lineRule="auto"/>
        <w:rPr>
          <w:rFonts w:ascii="Arial" w:hAnsi="Arial" w:cs="Arial"/>
          <w:b/>
          <w:sz w:val="36"/>
          <w:szCs w:val="24"/>
        </w:rPr>
      </w:pPr>
      <w:r w:rsidRPr="00502E15">
        <w:rPr>
          <w:rFonts w:ascii="Arial" w:hAnsi="Arial" w:cs="Arial"/>
          <w:b/>
          <w:sz w:val="36"/>
          <w:szCs w:val="24"/>
        </w:rPr>
        <w:t>Acknowledgements</w:t>
      </w:r>
      <w:r w:rsidR="00B8707F" w:rsidRPr="00502E15">
        <w:rPr>
          <w:rFonts w:ascii="Arial" w:hAnsi="Arial" w:cs="Arial"/>
          <w:b/>
          <w:sz w:val="36"/>
          <w:szCs w:val="24"/>
        </w:rPr>
        <w:t xml:space="preserve"> </w:t>
      </w:r>
    </w:p>
    <w:p w14:paraId="0587CA9D" w14:textId="4C7A75DD" w:rsidR="004B6EDC" w:rsidRPr="004B6EDC" w:rsidRDefault="00900FE9" w:rsidP="004B6EDC">
      <w:pPr>
        <w:pStyle w:val="NoSpacing"/>
        <w:spacing w:line="480" w:lineRule="auto"/>
        <w:rPr>
          <w:rFonts w:ascii="Arial" w:hAnsi="Arial" w:cs="Arial"/>
          <w:sz w:val="24"/>
        </w:rPr>
      </w:pPr>
      <w:r>
        <w:rPr>
          <w:rFonts w:ascii="Arial" w:hAnsi="Arial" w:cs="Arial"/>
          <w:sz w:val="24"/>
        </w:rPr>
        <w:tab/>
      </w:r>
      <w:r w:rsidR="00B16C2E" w:rsidRPr="00EC5A38">
        <w:rPr>
          <w:rFonts w:ascii="Arial" w:hAnsi="Arial" w:cs="Arial"/>
          <w:sz w:val="24"/>
        </w:rPr>
        <w:t>Data are publicly available through the Gulf of Mexico Research Initiative Information &amp; Data Cooperative (GRIIDC) at https://data.gulfresearchiniti</w:t>
      </w:r>
      <w:r w:rsidR="00B16C2E">
        <w:rPr>
          <w:rFonts w:ascii="Arial" w:hAnsi="Arial" w:cs="Arial"/>
          <w:sz w:val="24"/>
        </w:rPr>
        <w:t>ative.org (</w:t>
      </w:r>
      <w:proofErr w:type="spellStart"/>
      <w:r w:rsidR="00B16C2E">
        <w:rPr>
          <w:rFonts w:ascii="Arial" w:hAnsi="Arial" w:cs="Arial"/>
          <w:sz w:val="24"/>
        </w:rPr>
        <w:t>doi</w:t>
      </w:r>
      <w:proofErr w:type="spellEnd"/>
      <w:r w:rsidR="00B16C2E">
        <w:rPr>
          <w:rFonts w:ascii="Arial" w:hAnsi="Arial" w:cs="Arial"/>
          <w:sz w:val="24"/>
        </w:rPr>
        <w:t xml:space="preserve">: </w:t>
      </w:r>
    </w:p>
    <w:p w14:paraId="6F9CB2DD" w14:textId="7D5ADC02" w:rsidR="00656A3C" w:rsidRDefault="004B6EDC" w:rsidP="004B6EDC">
      <w:pPr>
        <w:pStyle w:val="NoSpacing"/>
        <w:spacing w:line="480" w:lineRule="auto"/>
        <w:rPr>
          <w:rFonts w:ascii="Arial" w:hAnsi="Arial" w:cs="Arial"/>
          <w:sz w:val="24"/>
        </w:rPr>
      </w:pPr>
      <w:r w:rsidRPr="004B6EDC">
        <w:rPr>
          <w:rFonts w:ascii="Arial" w:hAnsi="Arial" w:cs="Arial"/>
          <w:sz w:val="24"/>
        </w:rPr>
        <w:t>http://doi.org/10.7266/N76971K2</w:t>
      </w:r>
      <w:r w:rsidR="00B16C2E">
        <w:rPr>
          <w:rFonts w:ascii="Arial" w:hAnsi="Arial" w:cs="Arial"/>
          <w:sz w:val="24"/>
        </w:rPr>
        <w:t>). The authors would also like to than</w:t>
      </w:r>
      <w:r w:rsidR="006A7CC5">
        <w:rPr>
          <w:rFonts w:ascii="Arial" w:hAnsi="Arial" w:cs="Arial"/>
          <w:sz w:val="24"/>
        </w:rPr>
        <w:t>k t</w:t>
      </w:r>
      <w:r w:rsidR="004C4140" w:rsidRPr="004C4140">
        <w:rPr>
          <w:rFonts w:ascii="Arial" w:hAnsi="Arial" w:cs="Arial"/>
          <w:sz w:val="24"/>
          <w:szCs w:val="24"/>
        </w:rPr>
        <w:t xml:space="preserve">he staff at the Rutgers University Marine Field Station for assisting in the </w:t>
      </w:r>
      <w:r w:rsidR="001C6B91" w:rsidRPr="004C4140">
        <w:rPr>
          <w:rFonts w:ascii="Arial" w:hAnsi="Arial" w:cs="Arial"/>
          <w:sz w:val="24"/>
          <w:szCs w:val="24"/>
        </w:rPr>
        <w:t>collect</w:t>
      </w:r>
      <w:r w:rsidR="004C4140" w:rsidRPr="004C4140">
        <w:rPr>
          <w:rFonts w:ascii="Arial" w:hAnsi="Arial" w:cs="Arial"/>
          <w:sz w:val="24"/>
          <w:szCs w:val="24"/>
        </w:rPr>
        <w:t>ion of</w:t>
      </w:r>
      <w:r w:rsidR="004B0F68">
        <w:rPr>
          <w:rFonts w:ascii="Arial" w:hAnsi="Arial" w:cs="Arial"/>
          <w:sz w:val="24"/>
          <w:szCs w:val="24"/>
        </w:rPr>
        <w:t xml:space="preserve"> animal</w:t>
      </w:r>
      <w:r w:rsidR="003B04B6">
        <w:rPr>
          <w:rFonts w:ascii="Arial" w:hAnsi="Arial" w:cs="Arial"/>
          <w:sz w:val="24"/>
          <w:szCs w:val="24"/>
        </w:rPr>
        <w:t>s</w:t>
      </w:r>
      <w:r w:rsidR="004B0F68">
        <w:rPr>
          <w:rFonts w:ascii="Arial" w:hAnsi="Arial" w:cs="Arial"/>
          <w:sz w:val="24"/>
          <w:szCs w:val="24"/>
        </w:rPr>
        <w:t xml:space="preserve">, and many </w:t>
      </w:r>
      <w:r w:rsidR="00D80488">
        <w:rPr>
          <w:rFonts w:ascii="Arial" w:hAnsi="Arial" w:cs="Arial"/>
          <w:sz w:val="24"/>
          <w:szCs w:val="24"/>
        </w:rPr>
        <w:t xml:space="preserve">undergraduate </w:t>
      </w:r>
      <w:r w:rsidR="004B0F68">
        <w:rPr>
          <w:rFonts w:ascii="Arial" w:hAnsi="Arial" w:cs="Arial"/>
          <w:sz w:val="24"/>
          <w:szCs w:val="24"/>
        </w:rPr>
        <w:t>volunteer</w:t>
      </w:r>
      <w:r w:rsidR="00D80488">
        <w:rPr>
          <w:rFonts w:ascii="Arial" w:hAnsi="Arial" w:cs="Arial"/>
          <w:sz w:val="24"/>
          <w:szCs w:val="24"/>
        </w:rPr>
        <w:t xml:space="preserve">s </w:t>
      </w:r>
      <w:r w:rsidR="004B0F68">
        <w:rPr>
          <w:rFonts w:ascii="Arial" w:hAnsi="Arial" w:cs="Arial"/>
          <w:sz w:val="24"/>
          <w:szCs w:val="24"/>
        </w:rPr>
        <w:t>for caring for the animals</w:t>
      </w:r>
      <w:r w:rsidR="003B04B6">
        <w:rPr>
          <w:rFonts w:ascii="Arial" w:hAnsi="Arial" w:cs="Arial"/>
          <w:sz w:val="24"/>
          <w:szCs w:val="24"/>
        </w:rPr>
        <w:t xml:space="preserve"> in the laboratory</w:t>
      </w:r>
      <w:r w:rsidR="004B0F68">
        <w:rPr>
          <w:rFonts w:ascii="Arial" w:hAnsi="Arial" w:cs="Arial"/>
          <w:sz w:val="24"/>
          <w:szCs w:val="24"/>
        </w:rPr>
        <w:t>.</w:t>
      </w:r>
    </w:p>
    <w:p w14:paraId="6986CC02" w14:textId="77777777" w:rsidR="004B0F68" w:rsidRPr="004B0F68" w:rsidRDefault="004B0F68" w:rsidP="008E0C41">
      <w:pPr>
        <w:pStyle w:val="NoSpacing"/>
        <w:spacing w:line="480" w:lineRule="auto"/>
        <w:rPr>
          <w:rFonts w:ascii="Arial" w:hAnsi="Arial" w:cs="Arial"/>
          <w:sz w:val="24"/>
        </w:rPr>
      </w:pPr>
    </w:p>
    <w:p w14:paraId="734D4F27" w14:textId="44FF5A11" w:rsidR="00B8707F" w:rsidRPr="00502E15" w:rsidRDefault="00273A0D" w:rsidP="004A4DD3">
      <w:pPr>
        <w:pStyle w:val="NoSpacing"/>
        <w:spacing w:line="480" w:lineRule="auto"/>
        <w:rPr>
          <w:rFonts w:ascii="Arial" w:hAnsi="Arial" w:cs="Arial"/>
          <w:b/>
          <w:sz w:val="36"/>
          <w:szCs w:val="24"/>
        </w:rPr>
      </w:pPr>
      <w:r w:rsidRPr="00502E15">
        <w:rPr>
          <w:rFonts w:ascii="Arial" w:hAnsi="Arial" w:cs="Arial"/>
          <w:b/>
          <w:sz w:val="36"/>
          <w:szCs w:val="24"/>
        </w:rPr>
        <w:t>References</w:t>
      </w:r>
    </w:p>
    <w:p w14:paraId="78CF1D3B" w14:textId="77777777" w:rsidR="00B92931" w:rsidRPr="00592314"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1. </w:t>
      </w:r>
      <w:proofErr w:type="spellStart"/>
      <w:r w:rsidRPr="004C60F2">
        <w:rPr>
          <w:rFonts w:ascii="Arial" w:hAnsi="Arial" w:cs="Arial"/>
          <w:sz w:val="24"/>
          <w:szCs w:val="24"/>
        </w:rPr>
        <w:t>Ings</w:t>
      </w:r>
      <w:proofErr w:type="spellEnd"/>
      <w:r>
        <w:rPr>
          <w:rFonts w:ascii="Arial" w:hAnsi="Arial" w:cs="Arial"/>
          <w:sz w:val="24"/>
          <w:szCs w:val="24"/>
        </w:rPr>
        <w:t xml:space="preserve"> TC, Montoya JM, </w:t>
      </w:r>
      <w:proofErr w:type="spellStart"/>
      <w:r>
        <w:rPr>
          <w:rFonts w:ascii="Arial" w:hAnsi="Arial" w:cs="Arial"/>
          <w:sz w:val="24"/>
          <w:szCs w:val="24"/>
        </w:rPr>
        <w:t>Bascompte</w:t>
      </w:r>
      <w:proofErr w:type="spellEnd"/>
      <w:r>
        <w:rPr>
          <w:rFonts w:ascii="Arial" w:hAnsi="Arial" w:cs="Arial"/>
          <w:sz w:val="24"/>
          <w:szCs w:val="24"/>
        </w:rPr>
        <w:t xml:space="preserve"> J, </w:t>
      </w:r>
      <w:proofErr w:type="spellStart"/>
      <w:r>
        <w:rPr>
          <w:rFonts w:ascii="Arial" w:hAnsi="Arial" w:cs="Arial"/>
          <w:sz w:val="24"/>
          <w:szCs w:val="24"/>
        </w:rPr>
        <w:t>Blüthgen</w:t>
      </w:r>
      <w:proofErr w:type="spellEnd"/>
      <w:r>
        <w:rPr>
          <w:rFonts w:ascii="Arial" w:hAnsi="Arial" w:cs="Arial"/>
          <w:sz w:val="24"/>
          <w:szCs w:val="24"/>
        </w:rPr>
        <w:t xml:space="preserve"> N, Brown L, </w:t>
      </w:r>
      <w:proofErr w:type="spellStart"/>
      <w:r>
        <w:rPr>
          <w:rFonts w:ascii="Arial" w:hAnsi="Arial" w:cs="Arial"/>
          <w:sz w:val="24"/>
          <w:szCs w:val="24"/>
        </w:rPr>
        <w:t>Dormann</w:t>
      </w:r>
      <w:proofErr w:type="spellEnd"/>
      <w:r>
        <w:rPr>
          <w:rFonts w:ascii="Arial" w:hAnsi="Arial" w:cs="Arial"/>
          <w:sz w:val="24"/>
          <w:szCs w:val="24"/>
        </w:rPr>
        <w:t xml:space="preserve"> CF, et al. Ecological networks – beyond food webs. J </w:t>
      </w:r>
      <w:proofErr w:type="spellStart"/>
      <w:r>
        <w:rPr>
          <w:rFonts w:ascii="Arial" w:hAnsi="Arial" w:cs="Arial"/>
          <w:sz w:val="24"/>
          <w:szCs w:val="24"/>
        </w:rPr>
        <w:t>Anim</w:t>
      </w:r>
      <w:proofErr w:type="spellEnd"/>
      <w:r>
        <w:rPr>
          <w:rFonts w:ascii="Arial" w:hAnsi="Arial" w:cs="Arial"/>
          <w:sz w:val="24"/>
          <w:szCs w:val="24"/>
        </w:rPr>
        <w:t xml:space="preserve"> Ecol. 2009;78: 253-269. </w:t>
      </w:r>
    </w:p>
    <w:p w14:paraId="7D55B304"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2. Sutherland WJ</w:t>
      </w:r>
      <w:r w:rsidRPr="004C60F2">
        <w:rPr>
          <w:rFonts w:ascii="Arial" w:hAnsi="Arial" w:cs="Arial"/>
          <w:sz w:val="24"/>
          <w:szCs w:val="24"/>
        </w:rPr>
        <w:t xml:space="preserve">, </w:t>
      </w:r>
      <w:proofErr w:type="spellStart"/>
      <w:r w:rsidRPr="004C60F2">
        <w:rPr>
          <w:rFonts w:ascii="Arial" w:hAnsi="Arial" w:cs="Arial"/>
          <w:sz w:val="24"/>
          <w:szCs w:val="24"/>
        </w:rPr>
        <w:t>Freckleton</w:t>
      </w:r>
      <w:proofErr w:type="spellEnd"/>
      <w:r>
        <w:rPr>
          <w:rFonts w:ascii="Arial" w:hAnsi="Arial" w:cs="Arial"/>
          <w:sz w:val="24"/>
          <w:szCs w:val="24"/>
        </w:rPr>
        <w:t xml:space="preserve"> RP</w:t>
      </w:r>
      <w:r w:rsidRPr="004C60F2">
        <w:rPr>
          <w:rFonts w:ascii="Arial" w:hAnsi="Arial" w:cs="Arial"/>
          <w:sz w:val="24"/>
          <w:szCs w:val="24"/>
        </w:rPr>
        <w:t xml:space="preserve">, </w:t>
      </w:r>
      <w:proofErr w:type="spellStart"/>
      <w:r w:rsidRPr="004C60F2">
        <w:rPr>
          <w:rFonts w:ascii="Arial" w:hAnsi="Arial" w:cs="Arial"/>
          <w:sz w:val="24"/>
          <w:szCs w:val="24"/>
        </w:rPr>
        <w:t>Godfray</w:t>
      </w:r>
      <w:proofErr w:type="spellEnd"/>
      <w:r>
        <w:rPr>
          <w:rFonts w:ascii="Arial" w:hAnsi="Arial" w:cs="Arial"/>
          <w:sz w:val="24"/>
          <w:szCs w:val="24"/>
        </w:rPr>
        <w:t xml:space="preserve"> HCJ</w:t>
      </w:r>
      <w:r w:rsidRPr="004C60F2">
        <w:rPr>
          <w:rFonts w:ascii="Arial" w:hAnsi="Arial" w:cs="Arial"/>
          <w:sz w:val="24"/>
          <w:szCs w:val="24"/>
        </w:rPr>
        <w:t xml:space="preserve">, </w:t>
      </w:r>
      <w:proofErr w:type="spellStart"/>
      <w:r w:rsidRPr="004C60F2">
        <w:rPr>
          <w:rFonts w:ascii="Arial" w:hAnsi="Arial" w:cs="Arial"/>
          <w:sz w:val="24"/>
          <w:szCs w:val="24"/>
        </w:rPr>
        <w:t>Beissinger</w:t>
      </w:r>
      <w:proofErr w:type="spellEnd"/>
      <w:r>
        <w:rPr>
          <w:rFonts w:ascii="Arial" w:hAnsi="Arial" w:cs="Arial"/>
          <w:sz w:val="24"/>
          <w:szCs w:val="24"/>
        </w:rPr>
        <w:t xml:space="preserve"> SR</w:t>
      </w:r>
      <w:r w:rsidRPr="004C60F2">
        <w:rPr>
          <w:rFonts w:ascii="Arial" w:hAnsi="Arial" w:cs="Arial"/>
          <w:sz w:val="24"/>
          <w:szCs w:val="24"/>
        </w:rPr>
        <w:t>, Benton</w:t>
      </w:r>
      <w:r>
        <w:rPr>
          <w:rFonts w:ascii="Arial" w:hAnsi="Arial" w:cs="Arial"/>
          <w:sz w:val="24"/>
          <w:szCs w:val="24"/>
        </w:rPr>
        <w:t xml:space="preserve"> T</w:t>
      </w:r>
      <w:r w:rsidRPr="004C60F2">
        <w:rPr>
          <w:rFonts w:ascii="Arial" w:hAnsi="Arial" w:cs="Arial"/>
          <w:sz w:val="24"/>
          <w:szCs w:val="24"/>
        </w:rPr>
        <w:t>, Cameron</w:t>
      </w:r>
      <w:r>
        <w:rPr>
          <w:rFonts w:ascii="Arial" w:hAnsi="Arial" w:cs="Arial"/>
          <w:sz w:val="24"/>
          <w:szCs w:val="24"/>
        </w:rPr>
        <w:t xml:space="preserve"> DD</w:t>
      </w:r>
      <w:r w:rsidRPr="004C60F2">
        <w:rPr>
          <w:rFonts w:ascii="Arial" w:hAnsi="Arial" w:cs="Arial"/>
          <w:sz w:val="24"/>
          <w:szCs w:val="24"/>
        </w:rPr>
        <w:t xml:space="preserve">, </w:t>
      </w:r>
      <w:r>
        <w:rPr>
          <w:rFonts w:ascii="Arial" w:hAnsi="Arial" w:cs="Arial"/>
          <w:sz w:val="24"/>
          <w:szCs w:val="24"/>
        </w:rPr>
        <w:t>et al.</w:t>
      </w:r>
      <w:r w:rsidRPr="004C60F2">
        <w:rPr>
          <w:rFonts w:ascii="Arial" w:hAnsi="Arial" w:cs="Arial"/>
          <w:sz w:val="24"/>
          <w:szCs w:val="24"/>
        </w:rPr>
        <w:t xml:space="preserve"> </w:t>
      </w:r>
      <w:r w:rsidRPr="00E52956">
        <w:rPr>
          <w:rFonts w:ascii="Arial" w:hAnsi="Arial" w:cs="Arial"/>
          <w:sz w:val="24"/>
          <w:szCs w:val="24"/>
        </w:rPr>
        <w:t>Identification of 100 fundamental ecological questions. J Ecol. 2013;101: 58</w:t>
      </w:r>
      <w:r>
        <w:rPr>
          <w:rFonts w:ascii="Arial" w:hAnsi="Arial" w:cs="Arial"/>
          <w:sz w:val="24"/>
          <w:szCs w:val="24"/>
        </w:rPr>
        <w:t>-</w:t>
      </w:r>
      <w:r w:rsidRPr="00E52956">
        <w:rPr>
          <w:rFonts w:ascii="Arial" w:hAnsi="Arial" w:cs="Arial"/>
          <w:sz w:val="24"/>
          <w:szCs w:val="24"/>
        </w:rPr>
        <w:t>67.</w:t>
      </w:r>
    </w:p>
    <w:p w14:paraId="5DFD1000"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lastRenderedPageBreak/>
        <w:t xml:space="preserve">3. </w:t>
      </w:r>
      <w:r w:rsidRPr="00BB25EF">
        <w:rPr>
          <w:rFonts w:ascii="Arial" w:hAnsi="Arial" w:cs="Arial"/>
          <w:sz w:val="24"/>
          <w:szCs w:val="24"/>
        </w:rPr>
        <w:t>P</w:t>
      </w:r>
      <w:r>
        <w:rPr>
          <w:rFonts w:ascii="Arial" w:hAnsi="Arial" w:cs="Arial"/>
          <w:sz w:val="24"/>
          <w:szCs w:val="24"/>
        </w:rPr>
        <w:t xml:space="preserve">aine RT. Food webs: Linkage, interaction strength and community infrastructure. </w:t>
      </w:r>
      <w:r w:rsidRPr="002B7AC6">
        <w:rPr>
          <w:rFonts w:ascii="Arial" w:hAnsi="Arial" w:cs="Arial"/>
          <w:sz w:val="24"/>
          <w:szCs w:val="24"/>
        </w:rPr>
        <w:t xml:space="preserve">J </w:t>
      </w:r>
      <w:proofErr w:type="spellStart"/>
      <w:r w:rsidRPr="002B7AC6">
        <w:rPr>
          <w:rFonts w:ascii="Arial" w:hAnsi="Arial" w:cs="Arial"/>
          <w:sz w:val="24"/>
          <w:szCs w:val="24"/>
        </w:rPr>
        <w:t>Anim</w:t>
      </w:r>
      <w:proofErr w:type="spellEnd"/>
      <w:r w:rsidRPr="002B7AC6">
        <w:rPr>
          <w:rFonts w:ascii="Arial" w:hAnsi="Arial" w:cs="Arial"/>
          <w:sz w:val="24"/>
          <w:szCs w:val="24"/>
        </w:rPr>
        <w:t xml:space="preserve"> Ecol</w:t>
      </w:r>
      <w:r>
        <w:rPr>
          <w:rFonts w:ascii="Arial" w:hAnsi="Arial" w:cs="Arial"/>
          <w:sz w:val="24"/>
          <w:szCs w:val="24"/>
        </w:rPr>
        <w:t>. 1980;49: 667-685.</w:t>
      </w:r>
    </w:p>
    <w:p w14:paraId="71393ABF"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4. </w:t>
      </w:r>
      <w:r w:rsidRPr="00BB25EF">
        <w:rPr>
          <w:rFonts w:ascii="Arial" w:hAnsi="Arial" w:cs="Arial"/>
          <w:sz w:val="24"/>
          <w:szCs w:val="24"/>
        </w:rPr>
        <w:t>C</w:t>
      </w:r>
      <w:r>
        <w:rPr>
          <w:rFonts w:ascii="Arial" w:hAnsi="Arial" w:cs="Arial"/>
          <w:sz w:val="24"/>
          <w:szCs w:val="24"/>
        </w:rPr>
        <w:t xml:space="preserve">arss DN, Parkinson SG. Errors associated with otter </w:t>
      </w:r>
      <w:proofErr w:type="spellStart"/>
      <w:r>
        <w:rPr>
          <w:rFonts w:ascii="Arial" w:hAnsi="Arial" w:cs="Arial"/>
          <w:i/>
          <w:sz w:val="24"/>
          <w:szCs w:val="24"/>
        </w:rPr>
        <w:t>Lutra</w:t>
      </w:r>
      <w:proofErr w:type="spellEnd"/>
      <w:r>
        <w:rPr>
          <w:rFonts w:ascii="Arial" w:hAnsi="Arial" w:cs="Arial"/>
          <w:i/>
          <w:sz w:val="24"/>
          <w:szCs w:val="24"/>
        </w:rPr>
        <w:t xml:space="preserve"> </w:t>
      </w:r>
      <w:proofErr w:type="spellStart"/>
      <w:r>
        <w:rPr>
          <w:rFonts w:ascii="Arial" w:hAnsi="Arial" w:cs="Arial"/>
          <w:i/>
          <w:sz w:val="24"/>
          <w:szCs w:val="24"/>
        </w:rPr>
        <w:t>lutra</w:t>
      </w:r>
      <w:proofErr w:type="spellEnd"/>
      <w:r>
        <w:rPr>
          <w:rFonts w:ascii="Arial" w:hAnsi="Arial" w:cs="Arial"/>
          <w:i/>
          <w:sz w:val="24"/>
          <w:szCs w:val="24"/>
        </w:rPr>
        <w:t xml:space="preserve"> </w:t>
      </w:r>
      <w:proofErr w:type="spellStart"/>
      <w:r>
        <w:rPr>
          <w:rFonts w:ascii="Arial" w:hAnsi="Arial" w:cs="Arial"/>
          <w:sz w:val="24"/>
          <w:szCs w:val="24"/>
        </w:rPr>
        <w:t>faecal</w:t>
      </w:r>
      <w:proofErr w:type="spellEnd"/>
      <w:r>
        <w:rPr>
          <w:rFonts w:ascii="Arial" w:hAnsi="Arial" w:cs="Arial"/>
          <w:sz w:val="24"/>
          <w:szCs w:val="24"/>
        </w:rPr>
        <w:t xml:space="preserve"> analysis. I. Assessing general diet from spraints. </w:t>
      </w:r>
      <w:r w:rsidRPr="002B7AC6">
        <w:rPr>
          <w:rFonts w:ascii="Arial" w:hAnsi="Arial" w:cs="Arial"/>
          <w:sz w:val="24"/>
          <w:szCs w:val="24"/>
        </w:rPr>
        <w:t>J Zool</w:t>
      </w:r>
      <w:r>
        <w:rPr>
          <w:rFonts w:ascii="Arial" w:hAnsi="Arial" w:cs="Arial"/>
          <w:sz w:val="24"/>
          <w:szCs w:val="24"/>
        </w:rPr>
        <w:t>. 1996;</w:t>
      </w:r>
      <w:r>
        <w:rPr>
          <w:rFonts w:ascii="Arial" w:hAnsi="Arial" w:cs="Arial"/>
          <w:i/>
          <w:sz w:val="24"/>
          <w:szCs w:val="24"/>
        </w:rPr>
        <w:t xml:space="preserve"> </w:t>
      </w:r>
      <w:r>
        <w:rPr>
          <w:rFonts w:ascii="Arial" w:hAnsi="Arial" w:cs="Arial"/>
          <w:sz w:val="24"/>
          <w:szCs w:val="24"/>
        </w:rPr>
        <w:t>238: 301-317.</w:t>
      </w:r>
    </w:p>
    <w:p w14:paraId="5B7A4850" w14:textId="77777777" w:rsidR="00B92931" w:rsidRPr="00C42956"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5. </w:t>
      </w:r>
      <w:r w:rsidRPr="00BB25EF">
        <w:rPr>
          <w:rFonts w:ascii="Arial" w:hAnsi="Arial" w:cs="Arial"/>
          <w:sz w:val="24"/>
          <w:szCs w:val="24"/>
        </w:rPr>
        <w:t>Cortés</w:t>
      </w:r>
      <w:r>
        <w:rPr>
          <w:rFonts w:ascii="Arial" w:hAnsi="Arial" w:cs="Arial"/>
          <w:sz w:val="24"/>
          <w:szCs w:val="24"/>
        </w:rPr>
        <w:t xml:space="preserve"> E. A critical review of methods of studying fish feeding based on analysis of stomach contents: Application to elasmobranch fishes. </w:t>
      </w:r>
      <w:r w:rsidRPr="002B7AC6">
        <w:rPr>
          <w:rFonts w:ascii="Arial" w:hAnsi="Arial" w:cs="Arial"/>
          <w:sz w:val="24"/>
          <w:szCs w:val="24"/>
        </w:rPr>
        <w:t xml:space="preserve">Can J Fish </w:t>
      </w:r>
      <w:proofErr w:type="spellStart"/>
      <w:r w:rsidRPr="002B7AC6">
        <w:rPr>
          <w:rFonts w:ascii="Arial" w:hAnsi="Arial" w:cs="Arial"/>
          <w:sz w:val="24"/>
          <w:szCs w:val="24"/>
        </w:rPr>
        <w:t>Aquat</w:t>
      </w:r>
      <w:proofErr w:type="spellEnd"/>
      <w:r w:rsidRPr="002B7AC6">
        <w:rPr>
          <w:rFonts w:ascii="Arial" w:hAnsi="Arial" w:cs="Arial"/>
          <w:sz w:val="24"/>
          <w:szCs w:val="24"/>
        </w:rPr>
        <w:t xml:space="preserve"> Sci</w:t>
      </w:r>
      <w:r>
        <w:rPr>
          <w:rFonts w:ascii="Arial" w:hAnsi="Arial" w:cs="Arial"/>
          <w:sz w:val="24"/>
          <w:szCs w:val="24"/>
        </w:rPr>
        <w:t>. 1997;54: 726-738.</w:t>
      </w:r>
    </w:p>
    <w:p w14:paraId="29DE972C" w14:textId="77777777" w:rsidR="00B92931" w:rsidRDefault="00B92931" w:rsidP="00B92931">
      <w:pPr>
        <w:pStyle w:val="NoSpacing"/>
        <w:spacing w:line="480" w:lineRule="auto"/>
        <w:ind w:left="720" w:hanging="720"/>
        <w:rPr>
          <w:rFonts w:ascii="Arial" w:hAnsi="Arial" w:cs="Arial"/>
          <w:sz w:val="24"/>
        </w:rPr>
      </w:pPr>
      <w:r>
        <w:rPr>
          <w:rFonts w:ascii="Arial" w:hAnsi="Arial" w:cs="Arial"/>
          <w:sz w:val="24"/>
        </w:rPr>
        <w:t xml:space="preserve">6. Budge SM, Iverson SJ, Koopman HN. Studying trophic ecology in marine ecosystems using fatty acids: A primer on analysis and interpretation. Mar </w:t>
      </w:r>
      <w:proofErr w:type="spellStart"/>
      <w:r>
        <w:rPr>
          <w:rFonts w:ascii="Arial" w:hAnsi="Arial" w:cs="Arial"/>
          <w:sz w:val="24"/>
        </w:rPr>
        <w:t>Mamm</w:t>
      </w:r>
      <w:proofErr w:type="spellEnd"/>
      <w:r>
        <w:rPr>
          <w:rFonts w:ascii="Arial" w:hAnsi="Arial" w:cs="Arial"/>
          <w:sz w:val="24"/>
        </w:rPr>
        <w:t xml:space="preserve"> Sci. 2006;22: 759</w:t>
      </w:r>
      <w:r>
        <w:rPr>
          <w:rFonts w:ascii="Arial" w:hAnsi="Arial" w:cs="Arial"/>
          <w:sz w:val="24"/>
          <w:szCs w:val="24"/>
        </w:rPr>
        <w:t>-</w:t>
      </w:r>
      <w:r>
        <w:rPr>
          <w:rFonts w:ascii="Arial" w:hAnsi="Arial" w:cs="Arial"/>
          <w:sz w:val="24"/>
        </w:rPr>
        <w:t xml:space="preserve">801. </w:t>
      </w:r>
    </w:p>
    <w:p w14:paraId="77E2709E" w14:textId="223AA79D" w:rsidR="00C44964" w:rsidRDefault="001727F5" w:rsidP="004A4DD3">
      <w:pPr>
        <w:pStyle w:val="NoSpacing"/>
        <w:spacing w:line="480" w:lineRule="auto"/>
        <w:ind w:left="720" w:hanging="720"/>
        <w:rPr>
          <w:rFonts w:ascii="Arial" w:hAnsi="Arial" w:cs="Arial"/>
          <w:sz w:val="24"/>
          <w:szCs w:val="24"/>
        </w:rPr>
      </w:pPr>
      <w:r>
        <w:rPr>
          <w:rFonts w:ascii="Arial" w:hAnsi="Arial" w:cs="Arial"/>
          <w:sz w:val="24"/>
          <w:szCs w:val="24"/>
        </w:rPr>
        <w:t xml:space="preserve">7. </w:t>
      </w:r>
      <w:proofErr w:type="spellStart"/>
      <w:r w:rsidR="0060139A">
        <w:rPr>
          <w:rFonts w:ascii="Arial" w:hAnsi="Arial" w:cs="Arial"/>
          <w:sz w:val="24"/>
          <w:szCs w:val="24"/>
        </w:rPr>
        <w:t>Boecklen</w:t>
      </w:r>
      <w:proofErr w:type="spellEnd"/>
      <w:r w:rsidR="0060139A">
        <w:rPr>
          <w:rFonts w:ascii="Arial" w:hAnsi="Arial" w:cs="Arial"/>
          <w:sz w:val="24"/>
          <w:szCs w:val="24"/>
        </w:rPr>
        <w:t xml:space="preserve"> </w:t>
      </w:r>
      <w:r w:rsidR="008E0C41">
        <w:rPr>
          <w:rFonts w:ascii="Arial" w:hAnsi="Arial" w:cs="Arial"/>
          <w:sz w:val="24"/>
          <w:szCs w:val="24"/>
        </w:rPr>
        <w:t>WJ,</w:t>
      </w:r>
      <w:r w:rsidR="00DB7699">
        <w:rPr>
          <w:rFonts w:ascii="Arial" w:hAnsi="Arial" w:cs="Arial"/>
          <w:sz w:val="24"/>
          <w:szCs w:val="24"/>
        </w:rPr>
        <w:t xml:space="preserve"> </w:t>
      </w:r>
      <w:proofErr w:type="spellStart"/>
      <w:r w:rsidR="008E0C41">
        <w:rPr>
          <w:rFonts w:ascii="Arial" w:hAnsi="Arial" w:cs="Arial"/>
          <w:sz w:val="24"/>
          <w:szCs w:val="24"/>
        </w:rPr>
        <w:t>Yarnes</w:t>
      </w:r>
      <w:proofErr w:type="spellEnd"/>
      <w:r w:rsidR="0060139A">
        <w:rPr>
          <w:rFonts w:ascii="Arial" w:hAnsi="Arial" w:cs="Arial"/>
          <w:sz w:val="24"/>
          <w:szCs w:val="24"/>
        </w:rPr>
        <w:t xml:space="preserve"> CT</w:t>
      </w:r>
      <w:r w:rsidR="008E0C41">
        <w:rPr>
          <w:rFonts w:ascii="Arial" w:hAnsi="Arial" w:cs="Arial"/>
          <w:sz w:val="24"/>
          <w:szCs w:val="24"/>
        </w:rPr>
        <w:t>, Cook</w:t>
      </w:r>
      <w:r w:rsidR="0060139A">
        <w:rPr>
          <w:rFonts w:ascii="Arial" w:hAnsi="Arial" w:cs="Arial"/>
          <w:sz w:val="24"/>
          <w:szCs w:val="24"/>
        </w:rPr>
        <w:t xml:space="preserve"> BA</w:t>
      </w:r>
      <w:r w:rsidR="008E0C41">
        <w:rPr>
          <w:rFonts w:ascii="Arial" w:hAnsi="Arial" w:cs="Arial"/>
          <w:sz w:val="24"/>
          <w:szCs w:val="24"/>
        </w:rPr>
        <w:t>,</w:t>
      </w:r>
      <w:r w:rsidR="00DB7699">
        <w:rPr>
          <w:rFonts w:ascii="Arial" w:hAnsi="Arial" w:cs="Arial"/>
          <w:sz w:val="24"/>
          <w:szCs w:val="24"/>
        </w:rPr>
        <w:t xml:space="preserve"> </w:t>
      </w:r>
      <w:r w:rsidR="008E0C41">
        <w:rPr>
          <w:rFonts w:ascii="Arial" w:hAnsi="Arial" w:cs="Arial"/>
          <w:sz w:val="24"/>
          <w:szCs w:val="24"/>
        </w:rPr>
        <w:t>James</w:t>
      </w:r>
      <w:r w:rsidR="00A370CE">
        <w:rPr>
          <w:rFonts w:ascii="Arial" w:hAnsi="Arial" w:cs="Arial"/>
          <w:sz w:val="24"/>
          <w:szCs w:val="24"/>
        </w:rPr>
        <w:t xml:space="preserve"> AC. </w:t>
      </w:r>
      <w:r w:rsidR="008E0C41">
        <w:rPr>
          <w:rFonts w:ascii="Arial" w:hAnsi="Arial" w:cs="Arial"/>
          <w:sz w:val="24"/>
          <w:szCs w:val="24"/>
        </w:rPr>
        <w:t xml:space="preserve">On the use of stable isotopes in trophic ecology. </w:t>
      </w:r>
      <w:proofErr w:type="spellStart"/>
      <w:r w:rsidR="002B7AC6">
        <w:rPr>
          <w:rFonts w:ascii="Arial" w:hAnsi="Arial" w:cs="Arial"/>
          <w:sz w:val="24"/>
          <w:szCs w:val="24"/>
        </w:rPr>
        <w:t>Annu</w:t>
      </w:r>
      <w:proofErr w:type="spellEnd"/>
      <w:r w:rsidR="002B7AC6">
        <w:rPr>
          <w:rFonts w:ascii="Arial" w:hAnsi="Arial" w:cs="Arial"/>
          <w:sz w:val="24"/>
          <w:szCs w:val="24"/>
        </w:rPr>
        <w:t xml:space="preserve"> Rev </w:t>
      </w:r>
      <w:proofErr w:type="spellStart"/>
      <w:r w:rsidR="002B7AC6">
        <w:rPr>
          <w:rFonts w:ascii="Arial" w:hAnsi="Arial" w:cs="Arial"/>
          <w:sz w:val="24"/>
          <w:szCs w:val="24"/>
        </w:rPr>
        <w:t>Ecol</w:t>
      </w:r>
      <w:proofErr w:type="spellEnd"/>
      <w:r w:rsidR="002B7AC6">
        <w:rPr>
          <w:rFonts w:ascii="Arial" w:hAnsi="Arial" w:cs="Arial"/>
          <w:sz w:val="24"/>
          <w:szCs w:val="24"/>
        </w:rPr>
        <w:t xml:space="preserve"> </w:t>
      </w:r>
      <w:proofErr w:type="spellStart"/>
      <w:r w:rsidR="002B7AC6">
        <w:rPr>
          <w:rFonts w:ascii="Arial" w:hAnsi="Arial" w:cs="Arial"/>
          <w:sz w:val="24"/>
          <w:szCs w:val="24"/>
        </w:rPr>
        <w:t>Evol</w:t>
      </w:r>
      <w:proofErr w:type="spellEnd"/>
      <w:r w:rsidR="002B7AC6">
        <w:rPr>
          <w:rFonts w:ascii="Arial" w:hAnsi="Arial" w:cs="Arial"/>
          <w:sz w:val="24"/>
          <w:szCs w:val="24"/>
        </w:rPr>
        <w:t xml:space="preserve"> Syst</w:t>
      </w:r>
      <w:r w:rsidR="00A370CE">
        <w:rPr>
          <w:rFonts w:ascii="Arial" w:hAnsi="Arial" w:cs="Arial"/>
          <w:sz w:val="24"/>
          <w:szCs w:val="24"/>
        </w:rPr>
        <w:t>.</w:t>
      </w:r>
      <w:r w:rsidR="002B7AC6">
        <w:rPr>
          <w:rFonts w:ascii="Arial" w:hAnsi="Arial" w:cs="Arial"/>
          <w:sz w:val="24"/>
          <w:szCs w:val="24"/>
        </w:rPr>
        <w:t xml:space="preserve"> </w:t>
      </w:r>
      <w:r w:rsidR="00A370CE">
        <w:rPr>
          <w:rFonts w:ascii="Arial" w:hAnsi="Arial" w:cs="Arial"/>
          <w:sz w:val="24"/>
          <w:szCs w:val="24"/>
        </w:rPr>
        <w:t>2011;</w:t>
      </w:r>
      <w:r w:rsidR="008E0C41">
        <w:rPr>
          <w:rFonts w:ascii="Arial" w:hAnsi="Arial" w:cs="Arial"/>
          <w:sz w:val="24"/>
          <w:szCs w:val="24"/>
        </w:rPr>
        <w:t>42: 411</w:t>
      </w:r>
      <w:r w:rsidR="00E52956">
        <w:rPr>
          <w:rFonts w:ascii="Arial" w:hAnsi="Arial" w:cs="Arial"/>
          <w:sz w:val="24"/>
          <w:szCs w:val="24"/>
        </w:rPr>
        <w:t>-</w:t>
      </w:r>
      <w:r w:rsidR="008E0C41">
        <w:rPr>
          <w:rFonts w:ascii="Arial" w:hAnsi="Arial" w:cs="Arial"/>
          <w:sz w:val="24"/>
          <w:szCs w:val="24"/>
        </w:rPr>
        <w:t xml:space="preserve">440. </w:t>
      </w:r>
    </w:p>
    <w:p w14:paraId="26F06B03" w14:textId="77777777" w:rsidR="00B92931" w:rsidRPr="00E149D5" w:rsidRDefault="00B92931" w:rsidP="00B92931">
      <w:pPr>
        <w:pStyle w:val="NoSpacing"/>
        <w:spacing w:line="480" w:lineRule="auto"/>
        <w:ind w:left="720" w:hanging="720"/>
        <w:rPr>
          <w:rFonts w:ascii="Arial" w:hAnsi="Arial" w:cs="Arial"/>
          <w:color w:val="000000"/>
          <w:sz w:val="24"/>
          <w:szCs w:val="24"/>
        </w:rPr>
      </w:pPr>
      <w:r>
        <w:rPr>
          <w:rFonts w:ascii="Arial" w:hAnsi="Arial" w:cs="Arial"/>
          <w:sz w:val="24"/>
          <w:szCs w:val="24"/>
        </w:rPr>
        <w:t xml:space="preserve">8. </w:t>
      </w:r>
      <w:r w:rsidRPr="00044559">
        <w:rPr>
          <w:rFonts w:ascii="Arial" w:hAnsi="Arial" w:cs="Arial"/>
          <w:sz w:val="24"/>
          <w:szCs w:val="24"/>
        </w:rPr>
        <w:t>Fry B. Stable isotope ecology</w:t>
      </w:r>
      <w:r w:rsidRPr="00044559">
        <w:rPr>
          <w:rFonts w:ascii="Arial" w:hAnsi="Arial" w:cs="Arial"/>
          <w:i/>
          <w:sz w:val="24"/>
          <w:szCs w:val="24"/>
        </w:rPr>
        <w:t>.</w:t>
      </w:r>
      <w:r w:rsidRPr="00044559">
        <w:rPr>
          <w:rFonts w:ascii="Arial" w:hAnsi="Arial" w:cs="Arial"/>
          <w:sz w:val="24"/>
          <w:szCs w:val="24"/>
        </w:rPr>
        <w:t xml:space="preserve"> New York: Springer;</w:t>
      </w:r>
      <w:r>
        <w:rPr>
          <w:rFonts w:ascii="Arial" w:hAnsi="Arial" w:cs="Arial"/>
          <w:sz w:val="24"/>
          <w:szCs w:val="24"/>
        </w:rPr>
        <w:t xml:space="preserve"> 2006.</w:t>
      </w:r>
    </w:p>
    <w:p w14:paraId="4D08B9B8"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9. </w:t>
      </w:r>
      <w:proofErr w:type="spellStart"/>
      <w:r>
        <w:rPr>
          <w:rFonts w:ascii="Arial" w:hAnsi="Arial" w:cs="Arial"/>
          <w:sz w:val="24"/>
          <w:szCs w:val="24"/>
        </w:rPr>
        <w:t>Pasquaud</w:t>
      </w:r>
      <w:proofErr w:type="spellEnd"/>
      <w:r>
        <w:rPr>
          <w:rFonts w:ascii="Arial" w:hAnsi="Arial" w:cs="Arial"/>
          <w:sz w:val="24"/>
          <w:szCs w:val="24"/>
        </w:rPr>
        <w:t xml:space="preserve"> S, </w:t>
      </w:r>
      <w:proofErr w:type="spellStart"/>
      <w:r>
        <w:rPr>
          <w:rFonts w:ascii="Arial" w:hAnsi="Arial" w:cs="Arial"/>
          <w:sz w:val="24"/>
          <w:szCs w:val="24"/>
        </w:rPr>
        <w:t>Lobry</w:t>
      </w:r>
      <w:proofErr w:type="spellEnd"/>
      <w:r>
        <w:rPr>
          <w:rFonts w:ascii="Arial" w:hAnsi="Arial" w:cs="Arial"/>
          <w:sz w:val="24"/>
          <w:szCs w:val="24"/>
        </w:rPr>
        <w:t xml:space="preserve"> J, Elie P. Facing the necessity of describing estuarine ecosystems: A review of food web ecology study techniques. </w:t>
      </w:r>
      <w:proofErr w:type="spellStart"/>
      <w:r w:rsidRPr="002B7AC6">
        <w:rPr>
          <w:rFonts w:ascii="Arial" w:hAnsi="Arial" w:cs="Arial"/>
          <w:sz w:val="24"/>
          <w:szCs w:val="24"/>
        </w:rPr>
        <w:t>Hydrobiologia</w:t>
      </w:r>
      <w:proofErr w:type="spellEnd"/>
      <w:r>
        <w:rPr>
          <w:rFonts w:ascii="Arial" w:hAnsi="Arial" w:cs="Arial"/>
          <w:sz w:val="24"/>
          <w:szCs w:val="24"/>
        </w:rPr>
        <w:t>. 2007;588: 159-172.</w:t>
      </w:r>
    </w:p>
    <w:p w14:paraId="6A3D060A"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10. </w:t>
      </w:r>
      <w:r w:rsidRPr="00592314">
        <w:rPr>
          <w:rFonts w:ascii="Arial" w:hAnsi="Arial" w:cs="Arial"/>
          <w:sz w:val="24"/>
          <w:szCs w:val="24"/>
        </w:rPr>
        <w:t>Iverson</w:t>
      </w:r>
      <w:r>
        <w:rPr>
          <w:rFonts w:ascii="Arial" w:hAnsi="Arial" w:cs="Arial"/>
          <w:sz w:val="24"/>
          <w:szCs w:val="24"/>
        </w:rPr>
        <w:t xml:space="preserve"> SJ, Field C, </w:t>
      </w:r>
      <w:proofErr w:type="spellStart"/>
      <w:r>
        <w:rPr>
          <w:rFonts w:ascii="Arial" w:hAnsi="Arial" w:cs="Arial"/>
          <w:sz w:val="24"/>
          <w:szCs w:val="24"/>
        </w:rPr>
        <w:t>Bown</w:t>
      </w:r>
      <w:proofErr w:type="spellEnd"/>
      <w:r>
        <w:rPr>
          <w:rFonts w:ascii="Arial" w:hAnsi="Arial" w:cs="Arial"/>
          <w:sz w:val="24"/>
          <w:szCs w:val="24"/>
        </w:rPr>
        <w:t xml:space="preserve"> WD, Blanchard W. Quantitative fatty acid signature analysis: A new method of estimating predator diets. </w:t>
      </w:r>
      <w:proofErr w:type="spellStart"/>
      <w:r w:rsidRPr="002B7AC6">
        <w:rPr>
          <w:rFonts w:ascii="Arial" w:hAnsi="Arial" w:cs="Arial"/>
          <w:sz w:val="24"/>
          <w:szCs w:val="24"/>
        </w:rPr>
        <w:t>Ecol</w:t>
      </w:r>
      <w:proofErr w:type="spellEnd"/>
      <w:r w:rsidRPr="002B7AC6">
        <w:rPr>
          <w:rFonts w:ascii="Arial" w:hAnsi="Arial" w:cs="Arial"/>
          <w:sz w:val="24"/>
          <w:szCs w:val="24"/>
        </w:rPr>
        <w:t xml:space="preserve"> </w:t>
      </w:r>
      <w:proofErr w:type="spellStart"/>
      <w:r w:rsidRPr="002B7AC6">
        <w:rPr>
          <w:rFonts w:ascii="Arial" w:hAnsi="Arial" w:cs="Arial"/>
          <w:sz w:val="24"/>
          <w:szCs w:val="24"/>
        </w:rPr>
        <w:t>Monogr</w:t>
      </w:r>
      <w:proofErr w:type="spellEnd"/>
      <w:r>
        <w:rPr>
          <w:rFonts w:ascii="Arial" w:hAnsi="Arial" w:cs="Arial"/>
          <w:sz w:val="24"/>
          <w:szCs w:val="24"/>
        </w:rPr>
        <w:t xml:space="preserve">. 2004;74: 221-235. </w:t>
      </w:r>
    </w:p>
    <w:p w14:paraId="6ECAA1D2" w14:textId="77777777" w:rsidR="00B92931" w:rsidRPr="00840687"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11. Moore JW, Semmens BX. Incorporating uncertainty and prior information into stable isotope mixing models. </w:t>
      </w:r>
      <w:proofErr w:type="spellStart"/>
      <w:r>
        <w:rPr>
          <w:rFonts w:ascii="Arial" w:hAnsi="Arial" w:cs="Arial"/>
          <w:sz w:val="24"/>
          <w:szCs w:val="24"/>
        </w:rPr>
        <w:t>Ecol</w:t>
      </w:r>
      <w:proofErr w:type="spellEnd"/>
      <w:r>
        <w:rPr>
          <w:rFonts w:ascii="Arial" w:hAnsi="Arial" w:cs="Arial"/>
          <w:sz w:val="24"/>
          <w:szCs w:val="24"/>
        </w:rPr>
        <w:t xml:space="preserve"> Lett. 2008;11: 470-480. </w:t>
      </w:r>
    </w:p>
    <w:p w14:paraId="1B745EDD"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12. Parnell AC, Inger R, </w:t>
      </w:r>
      <w:proofErr w:type="spellStart"/>
      <w:r>
        <w:rPr>
          <w:rFonts w:ascii="Arial" w:hAnsi="Arial" w:cs="Arial"/>
          <w:sz w:val="24"/>
          <w:szCs w:val="24"/>
        </w:rPr>
        <w:t>Bearhop</w:t>
      </w:r>
      <w:proofErr w:type="spellEnd"/>
      <w:r>
        <w:rPr>
          <w:rFonts w:ascii="Arial" w:hAnsi="Arial" w:cs="Arial"/>
          <w:sz w:val="24"/>
          <w:szCs w:val="24"/>
        </w:rPr>
        <w:t xml:space="preserve"> S, Jackson AL. Source partitioning using stable isotopes; Coping with too much variation. </w:t>
      </w:r>
      <w:proofErr w:type="spellStart"/>
      <w:r>
        <w:rPr>
          <w:rFonts w:ascii="Arial" w:hAnsi="Arial" w:cs="Arial"/>
          <w:sz w:val="24"/>
          <w:szCs w:val="24"/>
        </w:rPr>
        <w:t>PLoS</w:t>
      </w:r>
      <w:proofErr w:type="spellEnd"/>
      <w:r>
        <w:rPr>
          <w:rFonts w:ascii="Arial" w:hAnsi="Arial" w:cs="Arial"/>
          <w:sz w:val="24"/>
          <w:szCs w:val="24"/>
        </w:rPr>
        <w:t xml:space="preserve"> ONE. 2010;5: e9672. </w:t>
      </w:r>
    </w:p>
    <w:p w14:paraId="6EAEEC59"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lastRenderedPageBreak/>
        <w:t xml:space="preserve">13. Neubauer P, </w:t>
      </w:r>
      <w:r w:rsidRPr="00592314">
        <w:rPr>
          <w:rFonts w:ascii="Arial" w:hAnsi="Arial" w:cs="Arial"/>
          <w:sz w:val="24"/>
          <w:szCs w:val="24"/>
        </w:rPr>
        <w:t>Jensen</w:t>
      </w:r>
      <w:r>
        <w:rPr>
          <w:rFonts w:ascii="Arial" w:hAnsi="Arial" w:cs="Arial"/>
          <w:sz w:val="24"/>
          <w:szCs w:val="24"/>
        </w:rPr>
        <w:t xml:space="preserve"> OP. Bayesian estimation of predator diet composition from fatty acids and stable isotopes. </w:t>
      </w:r>
      <w:proofErr w:type="spellStart"/>
      <w:r w:rsidRPr="002B7AC6">
        <w:rPr>
          <w:rFonts w:ascii="Arial" w:hAnsi="Arial" w:cs="Arial"/>
          <w:sz w:val="24"/>
          <w:szCs w:val="24"/>
        </w:rPr>
        <w:t>PeerJ</w:t>
      </w:r>
      <w:proofErr w:type="spellEnd"/>
      <w:r>
        <w:rPr>
          <w:rFonts w:ascii="Arial" w:hAnsi="Arial" w:cs="Arial"/>
          <w:sz w:val="24"/>
          <w:szCs w:val="24"/>
        </w:rPr>
        <w:t>. 2015;3: e920.</w:t>
      </w:r>
    </w:p>
    <w:p w14:paraId="7EE1446F"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14. </w:t>
      </w:r>
      <w:proofErr w:type="spellStart"/>
      <w:r>
        <w:rPr>
          <w:rFonts w:ascii="Arial" w:hAnsi="Arial" w:cs="Arial"/>
          <w:sz w:val="24"/>
          <w:szCs w:val="24"/>
        </w:rPr>
        <w:t>Schoeller</w:t>
      </w:r>
      <w:proofErr w:type="spellEnd"/>
      <w:r>
        <w:rPr>
          <w:rFonts w:ascii="Arial" w:hAnsi="Arial" w:cs="Arial"/>
          <w:sz w:val="24"/>
          <w:szCs w:val="24"/>
        </w:rPr>
        <w:t xml:space="preserve"> DA. Isotope fractionation: Why aren’t we what we eat? J</w:t>
      </w:r>
      <w:r w:rsidRPr="002B7AC6">
        <w:rPr>
          <w:rFonts w:ascii="Arial" w:hAnsi="Arial" w:cs="Arial"/>
          <w:sz w:val="24"/>
          <w:szCs w:val="24"/>
        </w:rPr>
        <w:t xml:space="preserve"> </w:t>
      </w:r>
      <w:proofErr w:type="spellStart"/>
      <w:r w:rsidRPr="002B7AC6">
        <w:rPr>
          <w:rFonts w:ascii="Arial" w:hAnsi="Arial" w:cs="Arial"/>
          <w:sz w:val="24"/>
          <w:szCs w:val="24"/>
        </w:rPr>
        <w:t>Archaeol</w:t>
      </w:r>
      <w:proofErr w:type="spellEnd"/>
      <w:r>
        <w:rPr>
          <w:rFonts w:ascii="Arial" w:hAnsi="Arial" w:cs="Arial"/>
          <w:sz w:val="24"/>
          <w:szCs w:val="24"/>
        </w:rPr>
        <w:t xml:space="preserve"> </w:t>
      </w:r>
      <w:r w:rsidRPr="002B7AC6">
        <w:rPr>
          <w:rFonts w:ascii="Arial" w:hAnsi="Arial" w:cs="Arial"/>
          <w:sz w:val="24"/>
          <w:szCs w:val="24"/>
        </w:rPr>
        <w:t>Sci</w:t>
      </w:r>
      <w:r>
        <w:rPr>
          <w:rFonts w:ascii="Arial" w:hAnsi="Arial" w:cs="Arial"/>
          <w:sz w:val="24"/>
          <w:szCs w:val="24"/>
        </w:rPr>
        <w:t>. 1996;26: 667-673.</w:t>
      </w:r>
    </w:p>
    <w:p w14:paraId="3F3CE4C3" w14:textId="2E722183"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15. </w:t>
      </w:r>
      <w:r w:rsidRPr="00334039">
        <w:rPr>
          <w:rFonts w:ascii="Arial" w:hAnsi="Arial" w:cs="Arial"/>
          <w:sz w:val="24"/>
          <w:szCs w:val="24"/>
        </w:rPr>
        <w:t xml:space="preserve">Budge SM, Penney SN, </w:t>
      </w:r>
      <w:proofErr w:type="spellStart"/>
      <w:r w:rsidRPr="00334039">
        <w:rPr>
          <w:rFonts w:ascii="Arial" w:hAnsi="Arial" w:cs="Arial"/>
          <w:sz w:val="24"/>
          <w:szCs w:val="24"/>
        </w:rPr>
        <w:t>Lall</w:t>
      </w:r>
      <w:proofErr w:type="spellEnd"/>
      <w:r w:rsidRPr="00334039">
        <w:rPr>
          <w:rFonts w:ascii="Arial" w:hAnsi="Arial" w:cs="Arial"/>
          <w:sz w:val="24"/>
          <w:szCs w:val="24"/>
        </w:rPr>
        <w:t xml:space="preserve"> SP</w:t>
      </w:r>
      <w:r>
        <w:rPr>
          <w:rFonts w:ascii="Arial" w:hAnsi="Arial" w:cs="Arial"/>
          <w:sz w:val="24"/>
          <w:szCs w:val="24"/>
        </w:rPr>
        <w:t>.</w:t>
      </w:r>
      <w:r w:rsidRPr="00334039">
        <w:rPr>
          <w:rFonts w:ascii="Arial" w:hAnsi="Arial" w:cs="Arial"/>
          <w:sz w:val="24"/>
          <w:szCs w:val="24"/>
        </w:rPr>
        <w:t xml:space="preserve"> Estimating diets of Atlantic salmon (</w:t>
      </w:r>
      <w:r w:rsidRPr="00334039">
        <w:rPr>
          <w:rFonts w:ascii="Arial" w:hAnsi="Arial" w:cs="Arial"/>
          <w:i/>
          <w:sz w:val="24"/>
          <w:szCs w:val="24"/>
        </w:rPr>
        <w:t xml:space="preserve">Salmo </w:t>
      </w:r>
      <w:proofErr w:type="spellStart"/>
      <w:r w:rsidRPr="00334039">
        <w:rPr>
          <w:rFonts w:ascii="Arial" w:hAnsi="Arial" w:cs="Arial"/>
          <w:i/>
          <w:sz w:val="24"/>
          <w:szCs w:val="24"/>
        </w:rPr>
        <w:t>salar</w:t>
      </w:r>
      <w:proofErr w:type="spellEnd"/>
      <w:r w:rsidRPr="00334039">
        <w:rPr>
          <w:rFonts w:ascii="Arial" w:hAnsi="Arial" w:cs="Arial"/>
          <w:sz w:val="24"/>
          <w:szCs w:val="24"/>
        </w:rPr>
        <w:t xml:space="preserve">) using fatty acid signature analyses; Validation with controlled feeding studies. Can J Fish </w:t>
      </w:r>
      <w:proofErr w:type="spellStart"/>
      <w:r w:rsidRPr="00334039">
        <w:rPr>
          <w:rFonts w:ascii="Arial" w:hAnsi="Arial" w:cs="Arial"/>
          <w:sz w:val="24"/>
          <w:szCs w:val="24"/>
        </w:rPr>
        <w:t>Aquat</w:t>
      </w:r>
      <w:proofErr w:type="spellEnd"/>
      <w:r w:rsidRPr="00334039">
        <w:rPr>
          <w:rFonts w:ascii="Arial" w:hAnsi="Arial" w:cs="Arial"/>
          <w:sz w:val="24"/>
          <w:szCs w:val="24"/>
        </w:rPr>
        <w:t xml:space="preserve"> Sci</w:t>
      </w:r>
      <w:r>
        <w:rPr>
          <w:rFonts w:ascii="Arial" w:hAnsi="Arial" w:cs="Arial"/>
          <w:sz w:val="24"/>
          <w:szCs w:val="24"/>
        </w:rPr>
        <w:t>. 2012;69: 1033-</w:t>
      </w:r>
      <w:r w:rsidRPr="00334039">
        <w:rPr>
          <w:rFonts w:ascii="Arial" w:hAnsi="Arial" w:cs="Arial"/>
          <w:sz w:val="24"/>
          <w:szCs w:val="24"/>
        </w:rPr>
        <w:t>1046.</w:t>
      </w:r>
      <w:r>
        <w:rPr>
          <w:rFonts w:ascii="Arial" w:hAnsi="Arial" w:cs="Arial"/>
          <w:sz w:val="24"/>
          <w:szCs w:val="24"/>
        </w:rPr>
        <w:t xml:space="preserve"> </w:t>
      </w:r>
    </w:p>
    <w:p w14:paraId="446D3B1B" w14:textId="77777777" w:rsidR="00B92931" w:rsidRPr="003D1708"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16. Hussey NE, MacNeil MA, McMeans BC, Olin JA, </w:t>
      </w:r>
      <w:proofErr w:type="spellStart"/>
      <w:r>
        <w:rPr>
          <w:rFonts w:ascii="Arial" w:hAnsi="Arial" w:cs="Arial"/>
          <w:sz w:val="24"/>
          <w:szCs w:val="24"/>
        </w:rPr>
        <w:t>Dudle</w:t>
      </w:r>
      <w:proofErr w:type="spellEnd"/>
      <w:r>
        <w:rPr>
          <w:rFonts w:ascii="Arial" w:hAnsi="Arial" w:cs="Arial"/>
          <w:sz w:val="24"/>
          <w:szCs w:val="24"/>
        </w:rPr>
        <w:t xml:space="preserve"> SFJ, Cliff G, et al. Rescaling the trophic structure of marine food webs.</w:t>
      </w:r>
      <w:r>
        <w:rPr>
          <w:rFonts w:ascii="Arial" w:hAnsi="Arial" w:cs="Arial"/>
          <w:i/>
          <w:sz w:val="24"/>
          <w:szCs w:val="24"/>
        </w:rPr>
        <w:t xml:space="preserve"> </w:t>
      </w:r>
      <w:proofErr w:type="spellStart"/>
      <w:r>
        <w:rPr>
          <w:rFonts w:ascii="Arial" w:hAnsi="Arial" w:cs="Arial"/>
          <w:sz w:val="24"/>
          <w:szCs w:val="24"/>
        </w:rPr>
        <w:t>Ecol</w:t>
      </w:r>
      <w:proofErr w:type="spellEnd"/>
      <w:r>
        <w:rPr>
          <w:rFonts w:ascii="Arial" w:hAnsi="Arial" w:cs="Arial"/>
          <w:sz w:val="24"/>
          <w:szCs w:val="24"/>
        </w:rPr>
        <w:t xml:space="preserve"> Lett. 2014;17: 239-250. </w:t>
      </w:r>
    </w:p>
    <w:p w14:paraId="5A07F982"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17. </w:t>
      </w:r>
      <w:proofErr w:type="spellStart"/>
      <w:r>
        <w:rPr>
          <w:rFonts w:ascii="Arial" w:hAnsi="Arial" w:cs="Arial"/>
          <w:sz w:val="24"/>
          <w:szCs w:val="24"/>
        </w:rPr>
        <w:t>Caut</w:t>
      </w:r>
      <w:proofErr w:type="spellEnd"/>
      <w:r>
        <w:rPr>
          <w:rFonts w:ascii="Arial" w:hAnsi="Arial" w:cs="Arial"/>
          <w:sz w:val="24"/>
          <w:szCs w:val="24"/>
        </w:rPr>
        <w:t xml:space="preserve"> S, Angulo E, </w:t>
      </w:r>
      <w:proofErr w:type="spellStart"/>
      <w:r>
        <w:rPr>
          <w:rFonts w:ascii="Arial" w:hAnsi="Arial" w:cs="Arial"/>
          <w:sz w:val="24"/>
          <w:szCs w:val="24"/>
        </w:rPr>
        <w:t>Courchamp</w:t>
      </w:r>
      <w:proofErr w:type="spellEnd"/>
      <w:r>
        <w:rPr>
          <w:rFonts w:ascii="Arial" w:hAnsi="Arial" w:cs="Arial"/>
          <w:sz w:val="24"/>
          <w:szCs w:val="24"/>
        </w:rPr>
        <w:t xml:space="preserve"> F. Discrimination factors (Δ</w:t>
      </w:r>
      <w:r w:rsidRPr="004A4DD3">
        <w:rPr>
          <w:rFonts w:ascii="Arial" w:hAnsi="Arial" w:cs="Arial"/>
          <w:sz w:val="24"/>
          <w:szCs w:val="24"/>
          <w:vertAlign w:val="superscript"/>
        </w:rPr>
        <w:t>15</w:t>
      </w:r>
      <w:r>
        <w:rPr>
          <w:rFonts w:ascii="Arial" w:hAnsi="Arial" w:cs="Arial"/>
          <w:sz w:val="24"/>
          <w:szCs w:val="24"/>
        </w:rPr>
        <w:t>N and Δ</w:t>
      </w:r>
      <w:r w:rsidRPr="004A4DD3">
        <w:rPr>
          <w:rFonts w:ascii="Arial" w:hAnsi="Arial" w:cs="Arial"/>
          <w:sz w:val="24"/>
          <w:szCs w:val="24"/>
          <w:vertAlign w:val="superscript"/>
        </w:rPr>
        <w:t>13</w:t>
      </w:r>
      <w:r>
        <w:rPr>
          <w:rFonts w:ascii="Arial" w:hAnsi="Arial" w:cs="Arial"/>
          <w:sz w:val="24"/>
          <w:szCs w:val="24"/>
        </w:rPr>
        <w:t xml:space="preserve">C) in an omnivorous consumer: Effect of diet isotopic ratio. </w:t>
      </w:r>
      <w:proofErr w:type="spellStart"/>
      <w:r>
        <w:rPr>
          <w:rFonts w:ascii="Arial" w:hAnsi="Arial" w:cs="Arial"/>
          <w:sz w:val="24"/>
          <w:szCs w:val="24"/>
        </w:rPr>
        <w:t>Func</w:t>
      </w:r>
      <w:proofErr w:type="spellEnd"/>
      <w:r>
        <w:rPr>
          <w:rFonts w:ascii="Arial" w:hAnsi="Arial" w:cs="Arial"/>
          <w:sz w:val="24"/>
          <w:szCs w:val="24"/>
        </w:rPr>
        <w:t xml:space="preserve"> Ecol. 2008;22: 255-264.</w:t>
      </w:r>
    </w:p>
    <w:p w14:paraId="47D08B91" w14:textId="77777777" w:rsidR="00B92931" w:rsidRPr="009860BB" w:rsidRDefault="00B92931" w:rsidP="00B92931">
      <w:pPr>
        <w:pStyle w:val="NoSpacing"/>
        <w:spacing w:line="480" w:lineRule="auto"/>
        <w:ind w:left="720" w:hanging="720"/>
        <w:jc w:val="both"/>
        <w:rPr>
          <w:rFonts w:ascii="Arial" w:hAnsi="Arial" w:cs="Arial"/>
          <w:sz w:val="24"/>
          <w:szCs w:val="24"/>
        </w:rPr>
      </w:pPr>
      <w:r>
        <w:rPr>
          <w:rFonts w:ascii="Arial" w:hAnsi="Arial" w:cs="Arial"/>
          <w:sz w:val="24"/>
          <w:szCs w:val="24"/>
        </w:rPr>
        <w:t xml:space="preserve">18. </w:t>
      </w:r>
      <w:proofErr w:type="spellStart"/>
      <w:r>
        <w:rPr>
          <w:rFonts w:ascii="Arial" w:hAnsi="Arial" w:cs="Arial"/>
          <w:sz w:val="24"/>
          <w:szCs w:val="24"/>
        </w:rPr>
        <w:t>Meynier</w:t>
      </w:r>
      <w:proofErr w:type="spellEnd"/>
      <w:r>
        <w:rPr>
          <w:rFonts w:ascii="Arial" w:hAnsi="Arial" w:cs="Arial"/>
          <w:sz w:val="24"/>
          <w:szCs w:val="24"/>
        </w:rPr>
        <w:t xml:space="preserve"> L, Morel PCH, </w:t>
      </w:r>
      <w:proofErr w:type="spellStart"/>
      <w:r>
        <w:rPr>
          <w:rFonts w:ascii="Arial" w:hAnsi="Arial" w:cs="Arial"/>
          <w:sz w:val="24"/>
          <w:szCs w:val="24"/>
        </w:rPr>
        <w:t>Chilvers</w:t>
      </w:r>
      <w:proofErr w:type="spellEnd"/>
      <w:r>
        <w:rPr>
          <w:rFonts w:ascii="Arial" w:hAnsi="Arial" w:cs="Arial"/>
          <w:sz w:val="24"/>
          <w:szCs w:val="24"/>
        </w:rPr>
        <w:t xml:space="preserve"> BL, Mackenzie DDS, Duignan PJ. Quantitative fatty acid signature analysis on New Zealand sea lions: Model sensitivity and diet estimates. J Mammal. 2010;91: 1484-1495.</w:t>
      </w:r>
    </w:p>
    <w:p w14:paraId="45075B81" w14:textId="510A20FD" w:rsidR="004B4913" w:rsidRDefault="001727F5" w:rsidP="004A4DD3">
      <w:pPr>
        <w:pStyle w:val="NoSpacing"/>
        <w:spacing w:line="480" w:lineRule="auto"/>
        <w:ind w:left="720" w:hanging="720"/>
        <w:rPr>
          <w:rFonts w:ascii="Arial" w:hAnsi="Arial" w:cs="Arial"/>
          <w:sz w:val="24"/>
        </w:rPr>
      </w:pPr>
      <w:r>
        <w:rPr>
          <w:rFonts w:ascii="Arial" w:hAnsi="Arial" w:cs="Arial"/>
          <w:sz w:val="24"/>
        </w:rPr>
        <w:t xml:space="preserve">19. </w:t>
      </w:r>
      <w:r w:rsidR="004B4913">
        <w:rPr>
          <w:rFonts w:ascii="Arial" w:hAnsi="Arial" w:cs="Arial"/>
          <w:sz w:val="24"/>
        </w:rPr>
        <w:t>Bond</w:t>
      </w:r>
      <w:r w:rsidR="0060139A">
        <w:rPr>
          <w:rFonts w:ascii="Arial" w:hAnsi="Arial" w:cs="Arial"/>
          <w:sz w:val="24"/>
        </w:rPr>
        <w:t xml:space="preserve"> AL,</w:t>
      </w:r>
      <w:r w:rsidR="00DB7699">
        <w:rPr>
          <w:rFonts w:ascii="Arial" w:hAnsi="Arial" w:cs="Arial"/>
          <w:sz w:val="24"/>
        </w:rPr>
        <w:t xml:space="preserve"> </w:t>
      </w:r>
      <w:r w:rsidR="004B4913">
        <w:rPr>
          <w:rFonts w:ascii="Arial" w:hAnsi="Arial" w:cs="Arial"/>
          <w:sz w:val="24"/>
        </w:rPr>
        <w:t>Diamond</w:t>
      </w:r>
      <w:r w:rsidR="00A370CE">
        <w:rPr>
          <w:rFonts w:ascii="Arial" w:hAnsi="Arial" w:cs="Arial"/>
          <w:sz w:val="24"/>
        </w:rPr>
        <w:t xml:space="preserve"> AW.</w:t>
      </w:r>
      <w:r w:rsidR="008E0C41">
        <w:rPr>
          <w:rFonts w:ascii="Arial" w:hAnsi="Arial" w:cs="Arial"/>
          <w:sz w:val="24"/>
        </w:rPr>
        <w:t xml:space="preserve"> Recent Bayesian </w:t>
      </w:r>
      <w:proofErr w:type="gramStart"/>
      <w:r w:rsidR="008E0C41">
        <w:rPr>
          <w:rFonts w:ascii="Arial" w:hAnsi="Arial" w:cs="Arial"/>
          <w:sz w:val="24"/>
        </w:rPr>
        <w:t>stable-isotope</w:t>
      </w:r>
      <w:proofErr w:type="gramEnd"/>
      <w:r w:rsidR="008E0C41">
        <w:rPr>
          <w:rFonts w:ascii="Arial" w:hAnsi="Arial" w:cs="Arial"/>
          <w:sz w:val="24"/>
        </w:rPr>
        <w:t xml:space="preserve"> mixing models are highly sensitive to variation in discrimination factors. </w:t>
      </w:r>
      <w:proofErr w:type="spellStart"/>
      <w:r w:rsidR="008E0C41" w:rsidRPr="0060139A">
        <w:rPr>
          <w:rFonts w:ascii="Arial" w:hAnsi="Arial" w:cs="Arial"/>
          <w:sz w:val="24"/>
        </w:rPr>
        <w:t>Ecol</w:t>
      </w:r>
      <w:proofErr w:type="spellEnd"/>
      <w:r w:rsidR="008E0C41" w:rsidRPr="0060139A">
        <w:rPr>
          <w:rFonts w:ascii="Arial" w:hAnsi="Arial" w:cs="Arial"/>
          <w:sz w:val="24"/>
        </w:rPr>
        <w:t xml:space="preserve"> Appl</w:t>
      </w:r>
      <w:r w:rsidR="00A370CE">
        <w:rPr>
          <w:rFonts w:ascii="Arial" w:hAnsi="Arial" w:cs="Arial"/>
          <w:sz w:val="24"/>
        </w:rPr>
        <w:t>.</w:t>
      </w:r>
      <w:r w:rsidR="008E0C41">
        <w:rPr>
          <w:rFonts w:ascii="Arial" w:hAnsi="Arial" w:cs="Arial"/>
          <w:sz w:val="24"/>
        </w:rPr>
        <w:t xml:space="preserve"> </w:t>
      </w:r>
      <w:r w:rsidR="00A370CE">
        <w:rPr>
          <w:rFonts w:ascii="Arial" w:hAnsi="Arial" w:cs="Arial"/>
          <w:sz w:val="24"/>
        </w:rPr>
        <w:t>2011;</w:t>
      </w:r>
      <w:r w:rsidR="008E0C41">
        <w:rPr>
          <w:rFonts w:ascii="Arial" w:hAnsi="Arial" w:cs="Arial"/>
          <w:sz w:val="24"/>
        </w:rPr>
        <w:t>21: 1017</w:t>
      </w:r>
      <w:r w:rsidR="00E52956">
        <w:rPr>
          <w:rFonts w:ascii="Arial" w:hAnsi="Arial" w:cs="Arial"/>
          <w:sz w:val="24"/>
          <w:szCs w:val="24"/>
        </w:rPr>
        <w:t>-</w:t>
      </w:r>
      <w:r w:rsidR="008E0C41">
        <w:rPr>
          <w:rFonts w:ascii="Arial" w:hAnsi="Arial" w:cs="Arial"/>
          <w:sz w:val="24"/>
        </w:rPr>
        <w:t xml:space="preserve">1023. </w:t>
      </w:r>
    </w:p>
    <w:p w14:paraId="464E3250" w14:textId="49F78D86" w:rsidR="000065F9" w:rsidRPr="000065F9" w:rsidRDefault="001727F5" w:rsidP="004A4DD3">
      <w:pPr>
        <w:pStyle w:val="NoSpacing"/>
        <w:spacing w:line="480" w:lineRule="auto"/>
        <w:ind w:left="720" w:hanging="720"/>
        <w:rPr>
          <w:rFonts w:ascii="Arial" w:hAnsi="Arial" w:cs="Arial"/>
          <w:i/>
          <w:sz w:val="24"/>
        </w:rPr>
      </w:pPr>
      <w:r>
        <w:rPr>
          <w:rFonts w:ascii="Arial" w:hAnsi="Arial" w:cs="Arial"/>
          <w:sz w:val="24"/>
        </w:rPr>
        <w:t xml:space="preserve">20. </w:t>
      </w:r>
      <w:proofErr w:type="spellStart"/>
      <w:r w:rsidR="000065F9">
        <w:rPr>
          <w:rFonts w:ascii="Arial" w:hAnsi="Arial" w:cs="Arial"/>
          <w:sz w:val="24"/>
        </w:rPr>
        <w:t>Bromaghin</w:t>
      </w:r>
      <w:proofErr w:type="spellEnd"/>
      <w:r w:rsidR="000065F9">
        <w:rPr>
          <w:rFonts w:ascii="Arial" w:hAnsi="Arial" w:cs="Arial"/>
          <w:sz w:val="24"/>
        </w:rPr>
        <w:t xml:space="preserve"> JF, Budge SM, Thiemann GW, Rode KD</w:t>
      </w:r>
      <w:r w:rsidR="00A370CE">
        <w:rPr>
          <w:rFonts w:ascii="Arial" w:hAnsi="Arial" w:cs="Arial"/>
          <w:sz w:val="24"/>
        </w:rPr>
        <w:t>.</w:t>
      </w:r>
      <w:r w:rsidR="000065F9">
        <w:rPr>
          <w:rFonts w:ascii="Arial" w:hAnsi="Arial" w:cs="Arial"/>
          <w:sz w:val="24"/>
        </w:rPr>
        <w:t xml:space="preserve"> Assessing the robustness of quantitative fatty acid signature analysis to assumption violations.</w:t>
      </w:r>
      <w:r w:rsidR="000065F9" w:rsidRPr="00A370CE">
        <w:rPr>
          <w:rFonts w:ascii="Arial" w:hAnsi="Arial" w:cs="Arial"/>
          <w:sz w:val="24"/>
        </w:rPr>
        <w:t xml:space="preserve"> Methods </w:t>
      </w:r>
      <w:proofErr w:type="spellStart"/>
      <w:r w:rsidR="000065F9" w:rsidRPr="00A370CE">
        <w:rPr>
          <w:rFonts w:ascii="Arial" w:hAnsi="Arial" w:cs="Arial"/>
          <w:sz w:val="24"/>
        </w:rPr>
        <w:t>Ecol</w:t>
      </w:r>
      <w:proofErr w:type="spellEnd"/>
      <w:r w:rsidR="000065F9" w:rsidRPr="00A370CE">
        <w:rPr>
          <w:rFonts w:ascii="Arial" w:hAnsi="Arial" w:cs="Arial"/>
          <w:sz w:val="24"/>
        </w:rPr>
        <w:t xml:space="preserve"> </w:t>
      </w:r>
      <w:proofErr w:type="spellStart"/>
      <w:r w:rsidR="000065F9" w:rsidRPr="00A370CE">
        <w:rPr>
          <w:rFonts w:ascii="Arial" w:hAnsi="Arial" w:cs="Arial"/>
          <w:sz w:val="24"/>
        </w:rPr>
        <w:t>Evol</w:t>
      </w:r>
      <w:proofErr w:type="spellEnd"/>
      <w:r w:rsidR="00A370CE">
        <w:rPr>
          <w:rFonts w:ascii="Arial" w:hAnsi="Arial" w:cs="Arial"/>
          <w:sz w:val="24"/>
        </w:rPr>
        <w:t>. 2015;</w:t>
      </w:r>
      <w:r w:rsidR="000065F9">
        <w:rPr>
          <w:rFonts w:ascii="Arial" w:hAnsi="Arial" w:cs="Arial"/>
          <w:sz w:val="24"/>
        </w:rPr>
        <w:t>7: 51</w:t>
      </w:r>
      <w:r w:rsidR="00E52956">
        <w:rPr>
          <w:rFonts w:ascii="Arial" w:hAnsi="Arial" w:cs="Arial"/>
          <w:sz w:val="24"/>
          <w:szCs w:val="24"/>
        </w:rPr>
        <w:t>-</w:t>
      </w:r>
      <w:r w:rsidR="000065F9">
        <w:rPr>
          <w:rFonts w:ascii="Arial" w:hAnsi="Arial" w:cs="Arial"/>
          <w:sz w:val="24"/>
        </w:rPr>
        <w:t>59.</w:t>
      </w:r>
      <w:r w:rsidR="000065F9">
        <w:rPr>
          <w:rFonts w:ascii="Arial" w:hAnsi="Arial" w:cs="Arial"/>
          <w:i/>
          <w:sz w:val="24"/>
        </w:rPr>
        <w:t xml:space="preserve"> </w:t>
      </w:r>
    </w:p>
    <w:p w14:paraId="1B4B2078"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21. </w:t>
      </w:r>
      <w:proofErr w:type="spellStart"/>
      <w:r w:rsidRPr="007F6B81">
        <w:rPr>
          <w:rFonts w:ascii="Arial" w:hAnsi="Arial" w:cs="Arial"/>
          <w:sz w:val="24"/>
          <w:szCs w:val="24"/>
        </w:rPr>
        <w:t>Gannes</w:t>
      </w:r>
      <w:proofErr w:type="spellEnd"/>
      <w:r>
        <w:rPr>
          <w:rFonts w:ascii="Arial" w:hAnsi="Arial" w:cs="Arial"/>
          <w:sz w:val="24"/>
          <w:szCs w:val="24"/>
        </w:rPr>
        <w:t xml:space="preserve"> LZ, O’Brien DM, </w:t>
      </w:r>
      <w:proofErr w:type="spellStart"/>
      <w:r w:rsidRPr="007F6B81">
        <w:rPr>
          <w:rFonts w:ascii="Arial" w:hAnsi="Arial" w:cs="Arial"/>
          <w:sz w:val="24"/>
          <w:szCs w:val="24"/>
        </w:rPr>
        <w:t>Martinéz</w:t>
      </w:r>
      <w:proofErr w:type="spellEnd"/>
      <w:r w:rsidRPr="007F6B81">
        <w:rPr>
          <w:rFonts w:ascii="Arial" w:hAnsi="Arial" w:cs="Arial"/>
          <w:sz w:val="24"/>
          <w:szCs w:val="24"/>
        </w:rPr>
        <w:t xml:space="preserve"> del Rio</w:t>
      </w:r>
      <w:r>
        <w:rPr>
          <w:rFonts w:ascii="Arial" w:hAnsi="Arial" w:cs="Arial"/>
          <w:sz w:val="24"/>
          <w:szCs w:val="24"/>
        </w:rPr>
        <w:t xml:space="preserve"> C. Stable isotopes in animal ecology: Assumptions, caveats, and a call for more laboratory experiments. </w:t>
      </w:r>
      <w:r w:rsidRPr="002B7AC6">
        <w:rPr>
          <w:rFonts w:ascii="Arial" w:hAnsi="Arial" w:cs="Arial"/>
          <w:sz w:val="24"/>
          <w:szCs w:val="24"/>
        </w:rPr>
        <w:t>Ecology</w:t>
      </w:r>
      <w:r>
        <w:rPr>
          <w:rFonts w:ascii="Arial" w:hAnsi="Arial" w:cs="Arial"/>
          <w:sz w:val="24"/>
          <w:szCs w:val="24"/>
        </w:rPr>
        <w:t>. 1997;78: 1271-1276.</w:t>
      </w:r>
    </w:p>
    <w:p w14:paraId="39143370" w14:textId="77777777" w:rsidR="00B92931" w:rsidRPr="007F6B8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lastRenderedPageBreak/>
        <w:t xml:space="preserve">22. </w:t>
      </w:r>
      <w:proofErr w:type="spellStart"/>
      <w:r w:rsidRPr="007F6B81">
        <w:rPr>
          <w:rFonts w:ascii="Arial" w:hAnsi="Arial" w:cs="Arial"/>
          <w:sz w:val="24"/>
          <w:szCs w:val="24"/>
        </w:rPr>
        <w:t>Martinéz</w:t>
      </w:r>
      <w:proofErr w:type="spellEnd"/>
      <w:r w:rsidRPr="007F6B81">
        <w:rPr>
          <w:rFonts w:ascii="Arial" w:hAnsi="Arial" w:cs="Arial"/>
          <w:sz w:val="24"/>
          <w:szCs w:val="24"/>
        </w:rPr>
        <w:t xml:space="preserve"> </w:t>
      </w:r>
      <w:r>
        <w:rPr>
          <w:rFonts w:ascii="Arial" w:hAnsi="Arial" w:cs="Arial"/>
          <w:sz w:val="24"/>
          <w:szCs w:val="24"/>
        </w:rPr>
        <w:t xml:space="preserve">del Rio C, Wolf N, Carleton SA, </w:t>
      </w:r>
      <w:proofErr w:type="spellStart"/>
      <w:r>
        <w:rPr>
          <w:rFonts w:ascii="Arial" w:hAnsi="Arial" w:cs="Arial"/>
          <w:sz w:val="24"/>
          <w:szCs w:val="24"/>
        </w:rPr>
        <w:t>Gannes</w:t>
      </w:r>
      <w:proofErr w:type="spellEnd"/>
      <w:r>
        <w:rPr>
          <w:rFonts w:ascii="Arial" w:hAnsi="Arial" w:cs="Arial"/>
          <w:sz w:val="24"/>
          <w:szCs w:val="24"/>
        </w:rPr>
        <w:t xml:space="preserve"> LZ. Isotopic ecology ten years after a call for more laboratory experiments. </w:t>
      </w:r>
      <w:r w:rsidRPr="002B7AC6">
        <w:rPr>
          <w:rFonts w:ascii="Arial" w:hAnsi="Arial" w:cs="Arial"/>
          <w:sz w:val="24"/>
          <w:szCs w:val="24"/>
        </w:rPr>
        <w:t>Biol Rev</w:t>
      </w:r>
      <w:r>
        <w:rPr>
          <w:rFonts w:ascii="Arial" w:hAnsi="Arial" w:cs="Arial"/>
          <w:sz w:val="24"/>
          <w:szCs w:val="24"/>
        </w:rPr>
        <w:t>. 2010;84: 91-111.</w:t>
      </w:r>
    </w:p>
    <w:p w14:paraId="4C6D462B" w14:textId="77777777" w:rsidR="00B92931" w:rsidRPr="00F014E7"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23. </w:t>
      </w:r>
      <w:proofErr w:type="spellStart"/>
      <w:r>
        <w:rPr>
          <w:rFonts w:ascii="Arial" w:hAnsi="Arial" w:cs="Arial"/>
          <w:sz w:val="24"/>
          <w:szCs w:val="24"/>
        </w:rPr>
        <w:t>Stowasser</w:t>
      </w:r>
      <w:proofErr w:type="spellEnd"/>
      <w:r>
        <w:rPr>
          <w:rFonts w:ascii="Arial" w:hAnsi="Arial" w:cs="Arial"/>
          <w:sz w:val="24"/>
          <w:szCs w:val="24"/>
        </w:rPr>
        <w:t xml:space="preserve"> G, Pierce GJ, Moffat CF, Collins MA, Forsythe JW. Experimental study on the effect of diet on fatty acid and stable isotope profiles of the squid </w:t>
      </w:r>
      <w:proofErr w:type="spellStart"/>
      <w:r>
        <w:rPr>
          <w:rFonts w:ascii="Arial" w:hAnsi="Arial" w:cs="Arial"/>
          <w:i/>
          <w:sz w:val="24"/>
          <w:szCs w:val="24"/>
        </w:rPr>
        <w:t>Lolliguncula</w:t>
      </w:r>
      <w:proofErr w:type="spellEnd"/>
      <w:r>
        <w:rPr>
          <w:rFonts w:ascii="Arial" w:hAnsi="Arial" w:cs="Arial"/>
          <w:i/>
          <w:sz w:val="24"/>
          <w:szCs w:val="24"/>
        </w:rPr>
        <w:t xml:space="preserve"> brevis. </w:t>
      </w:r>
      <w:r>
        <w:rPr>
          <w:rFonts w:ascii="Arial" w:hAnsi="Arial" w:cs="Arial"/>
          <w:sz w:val="24"/>
          <w:szCs w:val="24"/>
        </w:rPr>
        <w:t xml:space="preserve">J Exp Mar Biol Ecol. 2006;333: 97-114. </w:t>
      </w:r>
    </w:p>
    <w:p w14:paraId="4A2C8276"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24. </w:t>
      </w:r>
      <w:r w:rsidRPr="00044559">
        <w:rPr>
          <w:rFonts w:ascii="Arial" w:hAnsi="Arial" w:cs="Arial"/>
          <w:sz w:val="24"/>
          <w:szCs w:val="24"/>
        </w:rPr>
        <w:t>Williams AB. Shrimps, lobsters, and crabs of the Atlantic Coast of the Eastern United States, Maine to Florida. Washington, DC: Smithsonian Institution Press; 1984</w:t>
      </w:r>
    </w:p>
    <w:p w14:paraId="7522EF75" w14:textId="77777777" w:rsidR="00B92931" w:rsidRPr="00B8087C"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25. </w:t>
      </w:r>
      <w:proofErr w:type="spellStart"/>
      <w:r>
        <w:rPr>
          <w:rFonts w:ascii="Arial" w:hAnsi="Arial" w:cs="Arial"/>
          <w:sz w:val="24"/>
          <w:szCs w:val="24"/>
        </w:rPr>
        <w:t>Dittel</w:t>
      </w:r>
      <w:proofErr w:type="spellEnd"/>
      <w:r>
        <w:rPr>
          <w:rFonts w:ascii="Arial" w:hAnsi="Arial" w:cs="Arial"/>
          <w:sz w:val="24"/>
          <w:szCs w:val="24"/>
        </w:rPr>
        <w:t xml:space="preserve"> AI, Epifania CE, Fogel ML. Trophic relationships of juvenile blue crabs (</w:t>
      </w:r>
      <w:r>
        <w:rPr>
          <w:rFonts w:ascii="Arial" w:hAnsi="Arial" w:cs="Arial"/>
          <w:i/>
          <w:sz w:val="24"/>
          <w:szCs w:val="24"/>
        </w:rPr>
        <w:t xml:space="preserve">Callinectes </w:t>
      </w:r>
      <w:proofErr w:type="spellStart"/>
      <w:r>
        <w:rPr>
          <w:rFonts w:ascii="Arial" w:hAnsi="Arial" w:cs="Arial"/>
          <w:i/>
          <w:sz w:val="24"/>
          <w:szCs w:val="24"/>
        </w:rPr>
        <w:t>sapidus</w:t>
      </w:r>
      <w:proofErr w:type="spellEnd"/>
      <w:r>
        <w:rPr>
          <w:rFonts w:ascii="Arial" w:hAnsi="Arial" w:cs="Arial"/>
          <w:sz w:val="24"/>
          <w:szCs w:val="24"/>
        </w:rPr>
        <w:t xml:space="preserve">) in estuarine habitats. </w:t>
      </w:r>
      <w:proofErr w:type="spellStart"/>
      <w:r>
        <w:rPr>
          <w:rFonts w:ascii="Arial" w:hAnsi="Arial" w:cs="Arial"/>
          <w:sz w:val="24"/>
          <w:szCs w:val="24"/>
        </w:rPr>
        <w:t>Hydrobiologia</w:t>
      </w:r>
      <w:proofErr w:type="spellEnd"/>
      <w:r>
        <w:rPr>
          <w:rFonts w:ascii="Arial" w:hAnsi="Arial" w:cs="Arial"/>
          <w:sz w:val="24"/>
          <w:szCs w:val="24"/>
        </w:rPr>
        <w:t xml:space="preserve">. 2006;568: 379-390. </w:t>
      </w:r>
    </w:p>
    <w:p w14:paraId="2895D30B"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26. </w:t>
      </w:r>
      <w:proofErr w:type="spellStart"/>
      <w:r>
        <w:rPr>
          <w:rFonts w:ascii="Arial" w:hAnsi="Arial" w:cs="Arial"/>
          <w:sz w:val="24"/>
          <w:szCs w:val="24"/>
        </w:rPr>
        <w:t>Zmora</w:t>
      </w:r>
      <w:proofErr w:type="spellEnd"/>
      <w:r>
        <w:rPr>
          <w:rFonts w:ascii="Arial" w:hAnsi="Arial" w:cs="Arial"/>
          <w:sz w:val="24"/>
          <w:szCs w:val="24"/>
        </w:rPr>
        <w:t xml:space="preserve"> O, </w:t>
      </w:r>
      <w:proofErr w:type="spellStart"/>
      <w:r>
        <w:rPr>
          <w:rFonts w:ascii="Arial" w:hAnsi="Arial" w:cs="Arial"/>
          <w:sz w:val="24"/>
          <w:szCs w:val="24"/>
        </w:rPr>
        <w:t>Findiesen</w:t>
      </w:r>
      <w:proofErr w:type="spellEnd"/>
      <w:r>
        <w:rPr>
          <w:rFonts w:ascii="Arial" w:hAnsi="Arial" w:cs="Arial"/>
          <w:sz w:val="24"/>
          <w:szCs w:val="24"/>
        </w:rPr>
        <w:t xml:space="preserve"> A, Stubblefield J, Frenkel V, Zohar Y. Large-scale juvenile production of the blue crab </w:t>
      </w:r>
      <w:r>
        <w:rPr>
          <w:rFonts w:ascii="Arial" w:hAnsi="Arial" w:cs="Arial"/>
          <w:i/>
          <w:sz w:val="24"/>
          <w:szCs w:val="24"/>
        </w:rPr>
        <w:t xml:space="preserve">Callinectes </w:t>
      </w:r>
      <w:proofErr w:type="spellStart"/>
      <w:r>
        <w:rPr>
          <w:rFonts w:ascii="Arial" w:hAnsi="Arial" w:cs="Arial"/>
          <w:i/>
          <w:sz w:val="24"/>
          <w:szCs w:val="24"/>
        </w:rPr>
        <w:t>sapidus</w:t>
      </w:r>
      <w:proofErr w:type="spellEnd"/>
      <w:r>
        <w:rPr>
          <w:rFonts w:ascii="Arial" w:hAnsi="Arial" w:cs="Arial"/>
          <w:i/>
          <w:sz w:val="24"/>
          <w:szCs w:val="24"/>
        </w:rPr>
        <w:t xml:space="preserve">. </w:t>
      </w:r>
      <w:r>
        <w:rPr>
          <w:rFonts w:ascii="Arial" w:hAnsi="Arial" w:cs="Arial"/>
          <w:sz w:val="24"/>
          <w:szCs w:val="24"/>
        </w:rPr>
        <w:t>Aquaculture. 2005;244: 129-139.</w:t>
      </w:r>
    </w:p>
    <w:p w14:paraId="0B683248" w14:textId="77777777" w:rsidR="00B92931" w:rsidRPr="00600D9A"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27. </w:t>
      </w:r>
      <w:proofErr w:type="spellStart"/>
      <w:r w:rsidRPr="00592314">
        <w:rPr>
          <w:rFonts w:ascii="Arial" w:hAnsi="Arial" w:cs="Arial"/>
          <w:sz w:val="24"/>
          <w:szCs w:val="24"/>
        </w:rPr>
        <w:t>Fantle</w:t>
      </w:r>
      <w:proofErr w:type="spellEnd"/>
      <w:r>
        <w:rPr>
          <w:rFonts w:ascii="Arial" w:hAnsi="Arial" w:cs="Arial"/>
          <w:sz w:val="24"/>
          <w:szCs w:val="24"/>
        </w:rPr>
        <w:t xml:space="preserve"> MS, </w:t>
      </w:r>
      <w:proofErr w:type="spellStart"/>
      <w:r>
        <w:rPr>
          <w:rFonts w:ascii="Arial" w:hAnsi="Arial" w:cs="Arial"/>
          <w:sz w:val="24"/>
          <w:szCs w:val="24"/>
        </w:rPr>
        <w:t>Dittel</w:t>
      </w:r>
      <w:proofErr w:type="spellEnd"/>
      <w:r>
        <w:rPr>
          <w:rFonts w:ascii="Arial" w:hAnsi="Arial" w:cs="Arial"/>
          <w:sz w:val="24"/>
          <w:szCs w:val="24"/>
        </w:rPr>
        <w:t xml:space="preserve"> AI, </w:t>
      </w:r>
      <w:proofErr w:type="spellStart"/>
      <w:r>
        <w:rPr>
          <w:rFonts w:ascii="Arial" w:hAnsi="Arial" w:cs="Arial"/>
          <w:sz w:val="24"/>
          <w:szCs w:val="24"/>
        </w:rPr>
        <w:t>Schwalm</w:t>
      </w:r>
      <w:proofErr w:type="spellEnd"/>
      <w:r>
        <w:rPr>
          <w:rFonts w:ascii="Arial" w:hAnsi="Arial" w:cs="Arial"/>
          <w:sz w:val="24"/>
          <w:szCs w:val="24"/>
        </w:rPr>
        <w:t xml:space="preserve"> SM, Epifanio CE, Fogel ML. A food web analysis of the juvenile blue crab, </w:t>
      </w:r>
      <w:r>
        <w:rPr>
          <w:rFonts w:ascii="Arial" w:hAnsi="Arial" w:cs="Arial"/>
          <w:i/>
          <w:sz w:val="24"/>
          <w:szCs w:val="24"/>
        </w:rPr>
        <w:t xml:space="preserve">Callinectes </w:t>
      </w:r>
      <w:proofErr w:type="spellStart"/>
      <w:r>
        <w:rPr>
          <w:rFonts w:ascii="Arial" w:hAnsi="Arial" w:cs="Arial"/>
          <w:i/>
          <w:sz w:val="24"/>
          <w:szCs w:val="24"/>
        </w:rPr>
        <w:t>sapidus</w:t>
      </w:r>
      <w:proofErr w:type="spellEnd"/>
      <w:r>
        <w:rPr>
          <w:rFonts w:ascii="Arial" w:hAnsi="Arial" w:cs="Arial"/>
          <w:i/>
          <w:sz w:val="24"/>
          <w:szCs w:val="24"/>
        </w:rPr>
        <w:t xml:space="preserve">, </w:t>
      </w:r>
      <w:r>
        <w:rPr>
          <w:rFonts w:ascii="Arial" w:hAnsi="Arial" w:cs="Arial"/>
          <w:sz w:val="24"/>
          <w:szCs w:val="24"/>
        </w:rPr>
        <w:t xml:space="preserve">using stable isotopes in whole animals and individual amino acids. </w:t>
      </w:r>
      <w:proofErr w:type="spellStart"/>
      <w:r w:rsidRPr="002B7AC6">
        <w:rPr>
          <w:rFonts w:ascii="Arial" w:hAnsi="Arial" w:cs="Arial"/>
          <w:sz w:val="24"/>
          <w:szCs w:val="24"/>
        </w:rPr>
        <w:t>Oecologia</w:t>
      </w:r>
      <w:proofErr w:type="spellEnd"/>
      <w:r>
        <w:rPr>
          <w:rFonts w:ascii="Arial" w:hAnsi="Arial" w:cs="Arial"/>
          <w:sz w:val="24"/>
          <w:szCs w:val="24"/>
        </w:rPr>
        <w:t xml:space="preserve">. 1999;120: 416-426. </w:t>
      </w:r>
    </w:p>
    <w:p w14:paraId="1EB0E1E0"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28. </w:t>
      </w:r>
      <w:proofErr w:type="spellStart"/>
      <w:r>
        <w:rPr>
          <w:rFonts w:ascii="Arial" w:hAnsi="Arial" w:cs="Arial"/>
          <w:sz w:val="24"/>
          <w:szCs w:val="24"/>
        </w:rPr>
        <w:t>Dittel</w:t>
      </w:r>
      <w:proofErr w:type="spellEnd"/>
      <w:r>
        <w:rPr>
          <w:rFonts w:ascii="Arial" w:hAnsi="Arial" w:cs="Arial"/>
          <w:sz w:val="24"/>
          <w:szCs w:val="24"/>
        </w:rPr>
        <w:t xml:space="preserve"> AI, Epifanio CE, </w:t>
      </w:r>
      <w:proofErr w:type="spellStart"/>
      <w:r>
        <w:rPr>
          <w:rFonts w:ascii="Arial" w:hAnsi="Arial" w:cs="Arial"/>
          <w:sz w:val="24"/>
          <w:szCs w:val="24"/>
        </w:rPr>
        <w:t>Schwalm</w:t>
      </w:r>
      <w:proofErr w:type="spellEnd"/>
      <w:r>
        <w:rPr>
          <w:rFonts w:ascii="Arial" w:hAnsi="Arial" w:cs="Arial"/>
          <w:sz w:val="24"/>
          <w:szCs w:val="24"/>
        </w:rPr>
        <w:t xml:space="preserve"> SM, </w:t>
      </w:r>
      <w:proofErr w:type="spellStart"/>
      <w:r>
        <w:rPr>
          <w:rFonts w:ascii="Arial" w:hAnsi="Arial" w:cs="Arial"/>
          <w:sz w:val="24"/>
          <w:szCs w:val="24"/>
        </w:rPr>
        <w:t>Fantle</w:t>
      </w:r>
      <w:proofErr w:type="spellEnd"/>
      <w:r>
        <w:rPr>
          <w:rFonts w:ascii="Arial" w:hAnsi="Arial" w:cs="Arial"/>
          <w:sz w:val="24"/>
          <w:szCs w:val="24"/>
        </w:rPr>
        <w:t xml:space="preserve"> MS, Fogel ML. Carbon and nitrogen sources for juvenile blue crabs </w:t>
      </w:r>
      <w:r>
        <w:rPr>
          <w:rFonts w:ascii="Arial" w:hAnsi="Arial" w:cs="Arial"/>
          <w:i/>
          <w:sz w:val="24"/>
          <w:szCs w:val="24"/>
        </w:rPr>
        <w:t xml:space="preserve">Callinectes </w:t>
      </w:r>
      <w:proofErr w:type="spellStart"/>
      <w:r>
        <w:rPr>
          <w:rFonts w:ascii="Arial" w:hAnsi="Arial" w:cs="Arial"/>
          <w:i/>
          <w:sz w:val="24"/>
          <w:szCs w:val="24"/>
        </w:rPr>
        <w:t>sapidus</w:t>
      </w:r>
      <w:proofErr w:type="spellEnd"/>
      <w:r>
        <w:rPr>
          <w:rFonts w:ascii="Arial" w:hAnsi="Arial" w:cs="Arial"/>
          <w:i/>
          <w:sz w:val="24"/>
          <w:szCs w:val="24"/>
        </w:rPr>
        <w:t xml:space="preserve"> </w:t>
      </w:r>
      <w:r>
        <w:rPr>
          <w:rFonts w:ascii="Arial" w:hAnsi="Arial" w:cs="Arial"/>
          <w:sz w:val="24"/>
          <w:szCs w:val="24"/>
        </w:rPr>
        <w:t xml:space="preserve">in coastal wetlands. Mar </w:t>
      </w:r>
      <w:proofErr w:type="spellStart"/>
      <w:r>
        <w:rPr>
          <w:rFonts w:ascii="Arial" w:hAnsi="Arial" w:cs="Arial"/>
          <w:sz w:val="24"/>
          <w:szCs w:val="24"/>
        </w:rPr>
        <w:t>Ecol</w:t>
      </w:r>
      <w:proofErr w:type="spellEnd"/>
      <w:r>
        <w:rPr>
          <w:rFonts w:ascii="Arial" w:hAnsi="Arial" w:cs="Arial"/>
          <w:sz w:val="24"/>
          <w:szCs w:val="24"/>
        </w:rPr>
        <w:t xml:space="preserve"> Prog Ser. 2000;194: 103-112. </w:t>
      </w:r>
    </w:p>
    <w:p w14:paraId="1FF937B6"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29. </w:t>
      </w:r>
      <w:proofErr w:type="spellStart"/>
      <w:r>
        <w:rPr>
          <w:rFonts w:ascii="Arial" w:hAnsi="Arial" w:cs="Arial"/>
          <w:sz w:val="24"/>
          <w:szCs w:val="24"/>
        </w:rPr>
        <w:t>Gökodlu</w:t>
      </w:r>
      <w:proofErr w:type="spellEnd"/>
      <w:r>
        <w:rPr>
          <w:rFonts w:ascii="Arial" w:hAnsi="Arial" w:cs="Arial"/>
          <w:sz w:val="24"/>
          <w:szCs w:val="24"/>
        </w:rPr>
        <w:t xml:space="preserve"> N, </w:t>
      </w:r>
      <w:proofErr w:type="spellStart"/>
      <w:r w:rsidRPr="00334039">
        <w:rPr>
          <w:rFonts w:ascii="Arial" w:hAnsi="Arial" w:cs="Arial"/>
          <w:sz w:val="24"/>
          <w:szCs w:val="24"/>
        </w:rPr>
        <w:t>Yerlikaya</w:t>
      </w:r>
      <w:proofErr w:type="spellEnd"/>
      <w:r>
        <w:rPr>
          <w:rFonts w:ascii="Arial" w:hAnsi="Arial" w:cs="Arial"/>
          <w:sz w:val="24"/>
          <w:szCs w:val="24"/>
        </w:rPr>
        <w:t xml:space="preserve"> P. Determination of proximate composition and mineral contents of blue crab (</w:t>
      </w:r>
      <w:r>
        <w:rPr>
          <w:rFonts w:ascii="Arial" w:hAnsi="Arial" w:cs="Arial"/>
          <w:i/>
          <w:sz w:val="24"/>
          <w:szCs w:val="24"/>
        </w:rPr>
        <w:t xml:space="preserve">Callinectes </w:t>
      </w:r>
      <w:proofErr w:type="spellStart"/>
      <w:r>
        <w:rPr>
          <w:rFonts w:ascii="Arial" w:hAnsi="Arial" w:cs="Arial"/>
          <w:i/>
          <w:sz w:val="24"/>
          <w:szCs w:val="24"/>
        </w:rPr>
        <w:t>sapidus</w:t>
      </w:r>
      <w:proofErr w:type="spellEnd"/>
      <w:r>
        <w:rPr>
          <w:rFonts w:ascii="Arial" w:hAnsi="Arial" w:cs="Arial"/>
          <w:sz w:val="24"/>
          <w:szCs w:val="24"/>
        </w:rPr>
        <w:t>) and swim crab (</w:t>
      </w:r>
      <w:proofErr w:type="spellStart"/>
      <w:r>
        <w:rPr>
          <w:rFonts w:ascii="Arial" w:hAnsi="Arial" w:cs="Arial"/>
          <w:i/>
          <w:sz w:val="24"/>
          <w:szCs w:val="24"/>
        </w:rPr>
        <w:t>Portunus</w:t>
      </w:r>
      <w:proofErr w:type="spellEnd"/>
      <w:r>
        <w:rPr>
          <w:rFonts w:ascii="Arial" w:hAnsi="Arial" w:cs="Arial"/>
          <w:i/>
          <w:sz w:val="24"/>
          <w:szCs w:val="24"/>
        </w:rPr>
        <w:t xml:space="preserve"> </w:t>
      </w:r>
      <w:proofErr w:type="spellStart"/>
      <w:r>
        <w:rPr>
          <w:rFonts w:ascii="Arial" w:hAnsi="Arial" w:cs="Arial"/>
          <w:i/>
          <w:sz w:val="24"/>
          <w:szCs w:val="24"/>
        </w:rPr>
        <w:t>pelagicus</w:t>
      </w:r>
      <w:proofErr w:type="spellEnd"/>
      <w:r>
        <w:rPr>
          <w:rFonts w:ascii="Arial" w:hAnsi="Arial" w:cs="Arial"/>
          <w:sz w:val="24"/>
          <w:szCs w:val="24"/>
        </w:rPr>
        <w:t xml:space="preserve">) caught off the Gulf of Antalya. Food Chem. 2003;80: 495-498.  </w:t>
      </w:r>
    </w:p>
    <w:p w14:paraId="768E860A" w14:textId="77777777" w:rsidR="00B92931" w:rsidRPr="00114513" w:rsidRDefault="00B92931" w:rsidP="00B92931">
      <w:pPr>
        <w:pStyle w:val="NoSpacing"/>
        <w:spacing w:line="480" w:lineRule="auto"/>
        <w:ind w:left="720" w:hanging="720"/>
        <w:rPr>
          <w:rFonts w:ascii="Arial" w:hAnsi="Arial" w:cs="Arial"/>
          <w:i/>
          <w:sz w:val="24"/>
          <w:szCs w:val="24"/>
        </w:rPr>
      </w:pPr>
      <w:r>
        <w:rPr>
          <w:rFonts w:ascii="Arial" w:hAnsi="Arial" w:cs="Arial"/>
          <w:sz w:val="24"/>
          <w:szCs w:val="24"/>
        </w:rPr>
        <w:lastRenderedPageBreak/>
        <w:t xml:space="preserve">30. </w:t>
      </w:r>
      <w:proofErr w:type="spellStart"/>
      <w:r w:rsidRPr="00114513">
        <w:rPr>
          <w:rFonts w:ascii="Arial" w:hAnsi="Arial" w:cs="Arial"/>
          <w:sz w:val="24"/>
          <w:szCs w:val="24"/>
        </w:rPr>
        <w:t>Küçükgülmez</w:t>
      </w:r>
      <w:proofErr w:type="spellEnd"/>
      <w:r w:rsidRPr="00114513">
        <w:rPr>
          <w:rFonts w:ascii="Arial" w:hAnsi="Arial" w:cs="Arial"/>
          <w:sz w:val="24"/>
          <w:szCs w:val="24"/>
        </w:rPr>
        <w:t xml:space="preserve"> </w:t>
      </w:r>
      <w:r>
        <w:rPr>
          <w:rFonts w:ascii="Arial" w:hAnsi="Arial" w:cs="Arial"/>
          <w:sz w:val="24"/>
          <w:szCs w:val="24"/>
        </w:rPr>
        <w:t xml:space="preserve">A, </w:t>
      </w:r>
      <w:proofErr w:type="spellStart"/>
      <w:r>
        <w:rPr>
          <w:rFonts w:ascii="Arial" w:hAnsi="Arial" w:cs="Arial"/>
          <w:sz w:val="24"/>
          <w:szCs w:val="24"/>
        </w:rPr>
        <w:t>Çelik</w:t>
      </w:r>
      <w:proofErr w:type="spellEnd"/>
      <w:r>
        <w:rPr>
          <w:rFonts w:ascii="Arial" w:hAnsi="Arial" w:cs="Arial"/>
          <w:sz w:val="24"/>
          <w:szCs w:val="24"/>
        </w:rPr>
        <w:t xml:space="preserve"> M, </w:t>
      </w:r>
      <w:proofErr w:type="spellStart"/>
      <w:r>
        <w:rPr>
          <w:rFonts w:ascii="Arial" w:hAnsi="Arial" w:cs="Arial"/>
          <w:sz w:val="24"/>
          <w:szCs w:val="24"/>
        </w:rPr>
        <w:t>Yanar</w:t>
      </w:r>
      <w:proofErr w:type="spellEnd"/>
      <w:r>
        <w:rPr>
          <w:rFonts w:ascii="Arial" w:hAnsi="Arial" w:cs="Arial"/>
          <w:sz w:val="24"/>
          <w:szCs w:val="24"/>
        </w:rPr>
        <w:t xml:space="preserve"> Y, </w:t>
      </w:r>
      <w:proofErr w:type="spellStart"/>
      <w:r>
        <w:rPr>
          <w:rFonts w:ascii="Arial" w:hAnsi="Arial" w:cs="Arial"/>
          <w:sz w:val="24"/>
          <w:szCs w:val="24"/>
        </w:rPr>
        <w:t>Ersoy</w:t>
      </w:r>
      <w:proofErr w:type="spellEnd"/>
      <w:r>
        <w:rPr>
          <w:rFonts w:ascii="Arial" w:hAnsi="Arial" w:cs="Arial"/>
          <w:sz w:val="24"/>
          <w:szCs w:val="24"/>
        </w:rPr>
        <w:t xml:space="preserve"> B, </w:t>
      </w:r>
      <w:proofErr w:type="spellStart"/>
      <w:r>
        <w:rPr>
          <w:rFonts w:ascii="Arial" w:hAnsi="Arial" w:cs="Arial"/>
          <w:sz w:val="24"/>
          <w:szCs w:val="24"/>
        </w:rPr>
        <w:t>Çikrikçi</w:t>
      </w:r>
      <w:proofErr w:type="spellEnd"/>
      <w:r>
        <w:rPr>
          <w:rFonts w:ascii="Arial" w:hAnsi="Arial" w:cs="Arial"/>
          <w:sz w:val="24"/>
          <w:szCs w:val="24"/>
        </w:rPr>
        <w:t xml:space="preserve"> M. Proximate composition and mineral contents of the blue crab (</w:t>
      </w:r>
      <w:r>
        <w:rPr>
          <w:rFonts w:ascii="Arial" w:hAnsi="Arial" w:cs="Arial"/>
          <w:i/>
          <w:sz w:val="24"/>
          <w:szCs w:val="24"/>
        </w:rPr>
        <w:t xml:space="preserve">Callinectes </w:t>
      </w:r>
      <w:proofErr w:type="spellStart"/>
      <w:r>
        <w:rPr>
          <w:rFonts w:ascii="Arial" w:hAnsi="Arial" w:cs="Arial"/>
          <w:i/>
          <w:sz w:val="24"/>
          <w:szCs w:val="24"/>
        </w:rPr>
        <w:t>sapidus</w:t>
      </w:r>
      <w:proofErr w:type="spellEnd"/>
      <w:r>
        <w:rPr>
          <w:rFonts w:ascii="Arial" w:hAnsi="Arial" w:cs="Arial"/>
          <w:sz w:val="24"/>
          <w:szCs w:val="24"/>
        </w:rPr>
        <w:t xml:space="preserve">) breast meat, claw meat and hepatopancreas. </w:t>
      </w:r>
      <w:r w:rsidRPr="00114513">
        <w:rPr>
          <w:rFonts w:ascii="Arial" w:hAnsi="Arial" w:cs="Arial"/>
          <w:sz w:val="24"/>
          <w:szCs w:val="24"/>
        </w:rPr>
        <w:t>Int J Food Sci Technol</w:t>
      </w:r>
      <w:r>
        <w:rPr>
          <w:rFonts w:ascii="Arial" w:hAnsi="Arial" w:cs="Arial"/>
          <w:sz w:val="24"/>
          <w:szCs w:val="24"/>
        </w:rPr>
        <w:t>. 2006;41: 1023-1026.</w:t>
      </w:r>
    </w:p>
    <w:p w14:paraId="54B91ED9" w14:textId="77777777" w:rsidR="00B92931" w:rsidRPr="00323367"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31. </w:t>
      </w:r>
      <w:proofErr w:type="spellStart"/>
      <w:r>
        <w:rPr>
          <w:rFonts w:ascii="Arial" w:hAnsi="Arial" w:cs="Arial"/>
          <w:sz w:val="24"/>
          <w:szCs w:val="24"/>
        </w:rPr>
        <w:t>Kuley</w:t>
      </w:r>
      <w:proofErr w:type="spellEnd"/>
      <w:r>
        <w:rPr>
          <w:rFonts w:ascii="Arial" w:hAnsi="Arial" w:cs="Arial"/>
          <w:sz w:val="24"/>
          <w:szCs w:val="24"/>
        </w:rPr>
        <w:t xml:space="preserve"> E, </w:t>
      </w:r>
      <w:proofErr w:type="spellStart"/>
      <w:r>
        <w:rPr>
          <w:rFonts w:ascii="Arial" w:hAnsi="Arial" w:cs="Arial"/>
          <w:sz w:val="24"/>
          <w:szCs w:val="24"/>
        </w:rPr>
        <w:t>Özoğul</w:t>
      </w:r>
      <w:proofErr w:type="spellEnd"/>
      <w:r>
        <w:rPr>
          <w:rFonts w:ascii="Arial" w:hAnsi="Arial" w:cs="Arial"/>
          <w:sz w:val="24"/>
          <w:szCs w:val="24"/>
        </w:rPr>
        <w:t xml:space="preserve"> F, </w:t>
      </w:r>
      <w:proofErr w:type="spellStart"/>
      <w:r>
        <w:rPr>
          <w:rFonts w:ascii="Arial" w:hAnsi="Arial" w:cs="Arial"/>
          <w:sz w:val="24"/>
          <w:szCs w:val="24"/>
        </w:rPr>
        <w:t>Özogul</w:t>
      </w:r>
      <w:proofErr w:type="spellEnd"/>
      <w:r>
        <w:rPr>
          <w:rFonts w:ascii="Arial" w:hAnsi="Arial" w:cs="Arial"/>
          <w:sz w:val="24"/>
          <w:szCs w:val="24"/>
        </w:rPr>
        <w:t xml:space="preserve"> Y, </w:t>
      </w:r>
      <w:proofErr w:type="spellStart"/>
      <w:r>
        <w:rPr>
          <w:rFonts w:ascii="Arial" w:hAnsi="Arial" w:cs="Arial"/>
          <w:sz w:val="24"/>
          <w:szCs w:val="24"/>
        </w:rPr>
        <w:t>Olgunoglu</w:t>
      </w:r>
      <w:proofErr w:type="spellEnd"/>
      <w:r>
        <w:rPr>
          <w:rFonts w:ascii="Arial" w:hAnsi="Arial" w:cs="Arial"/>
          <w:sz w:val="24"/>
          <w:szCs w:val="24"/>
        </w:rPr>
        <w:t xml:space="preserve"> AI. Comparison of fatty acid and proximate compositions of the body and claw of male and female blue crabs (</w:t>
      </w:r>
      <w:r>
        <w:rPr>
          <w:rFonts w:ascii="Arial" w:hAnsi="Arial" w:cs="Arial"/>
          <w:i/>
          <w:sz w:val="24"/>
          <w:szCs w:val="24"/>
        </w:rPr>
        <w:t xml:space="preserve">Callinectes </w:t>
      </w:r>
      <w:proofErr w:type="spellStart"/>
      <w:r>
        <w:rPr>
          <w:rFonts w:ascii="Arial" w:hAnsi="Arial" w:cs="Arial"/>
          <w:i/>
          <w:sz w:val="24"/>
          <w:szCs w:val="24"/>
        </w:rPr>
        <w:t>sapidus</w:t>
      </w:r>
      <w:proofErr w:type="spellEnd"/>
      <w:r>
        <w:rPr>
          <w:rFonts w:ascii="Arial" w:hAnsi="Arial" w:cs="Arial"/>
          <w:sz w:val="24"/>
          <w:szCs w:val="24"/>
        </w:rPr>
        <w:t xml:space="preserve">) from different regions of the Mediterranean coast. Int J Food Sci </w:t>
      </w:r>
      <w:proofErr w:type="spellStart"/>
      <w:r>
        <w:rPr>
          <w:rFonts w:ascii="Arial" w:hAnsi="Arial" w:cs="Arial"/>
          <w:sz w:val="24"/>
          <w:szCs w:val="24"/>
        </w:rPr>
        <w:t>Nutr</w:t>
      </w:r>
      <w:proofErr w:type="spellEnd"/>
      <w:r>
        <w:rPr>
          <w:rFonts w:ascii="Arial" w:hAnsi="Arial" w:cs="Arial"/>
          <w:sz w:val="24"/>
          <w:szCs w:val="24"/>
        </w:rPr>
        <w:t xml:space="preserve">. 2008;59: 573-580. </w:t>
      </w:r>
    </w:p>
    <w:p w14:paraId="45403DB5"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32. </w:t>
      </w:r>
      <w:proofErr w:type="spellStart"/>
      <w:r>
        <w:rPr>
          <w:rFonts w:ascii="Arial" w:hAnsi="Arial" w:cs="Arial"/>
          <w:sz w:val="24"/>
          <w:szCs w:val="24"/>
        </w:rPr>
        <w:t>Tieszen</w:t>
      </w:r>
      <w:proofErr w:type="spellEnd"/>
      <w:r>
        <w:rPr>
          <w:rFonts w:ascii="Arial" w:hAnsi="Arial" w:cs="Arial"/>
          <w:sz w:val="24"/>
          <w:szCs w:val="24"/>
        </w:rPr>
        <w:t xml:space="preserve"> LL, </w:t>
      </w:r>
      <w:proofErr w:type="spellStart"/>
      <w:r>
        <w:rPr>
          <w:rFonts w:ascii="Arial" w:hAnsi="Arial" w:cs="Arial"/>
          <w:sz w:val="24"/>
          <w:szCs w:val="24"/>
        </w:rPr>
        <w:t>Bouttton</w:t>
      </w:r>
      <w:proofErr w:type="spellEnd"/>
      <w:r>
        <w:rPr>
          <w:rFonts w:ascii="Arial" w:hAnsi="Arial" w:cs="Arial"/>
          <w:sz w:val="24"/>
          <w:szCs w:val="24"/>
        </w:rPr>
        <w:t xml:space="preserve"> TW, </w:t>
      </w:r>
      <w:proofErr w:type="spellStart"/>
      <w:r>
        <w:rPr>
          <w:rFonts w:ascii="Arial" w:hAnsi="Arial" w:cs="Arial"/>
          <w:sz w:val="24"/>
          <w:szCs w:val="24"/>
        </w:rPr>
        <w:t>Tesdhal</w:t>
      </w:r>
      <w:proofErr w:type="spellEnd"/>
      <w:r>
        <w:rPr>
          <w:rFonts w:ascii="Arial" w:hAnsi="Arial" w:cs="Arial"/>
          <w:sz w:val="24"/>
          <w:szCs w:val="24"/>
        </w:rPr>
        <w:t xml:space="preserve"> KG, Slade NA. Fractionation and turnover of stable isotopes in animal tissues: Implications for δ</w:t>
      </w:r>
      <w:r w:rsidRPr="00E22420">
        <w:rPr>
          <w:rFonts w:ascii="Arial" w:hAnsi="Arial" w:cs="Arial"/>
          <w:sz w:val="24"/>
          <w:szCs w:val="24"/>
          <w:vertAlign w:val="superscript"/>
        </w:rPr>
        <w:t>13</w:t>
      </w:r>
      <w:r>
        <w:rPr>
          <w:rFonts w:ascii="Arial" w:hAnsi="Arial" w:cs="Arial"/>
          <w:sz w:val="24"/>
          <w:szCs w:val="24"/>
        </w:rPr>
        <w:t xml:space="preserve">C analyses of diet. </w:t>
      </w:r>
      <w:proofErr w:type="spellStart"/>
      <w:r>
        <w:rPr>
          <w:rFonts w:ascii="Arial" w:hAnsi="Arial" w:cs="Arial"/>
          <w:sz w:val="24"/>
          <w:szCs w:val="24"/>
        </w:rPr>
        <w:t>Oecologia</w:t>
      </w:r>
      <w:proofErr w:type="spellEnd"/>
      <w:r>
        <w:rPr>
          <w:rFonts w:ascii="Arial" w:hAnsi="Arial" w:cs="Arial"/>
          <w:sz w:val="24"/>
          <w:szCs w:val="24"/>
        </w:rPr>
        <w:t xml:space="preserve">. 1983;57: 32-37. </w:t>
      </w:r>
    </w:p>
    <w:p w14:paraId="38AD965A" w14:textId="77777777" w:rsidR="00B92931" w:rsidRPr="00A370CE"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33. Hobson KA, Clark RG. Assessing avian diets using stable isotopes. I: Turnover of </w:t>
      </w:r>
      <w:r w:rsidRPr="00EF16CC">
        <w:rPr>
          <w:rFonts w:ascii="Arial" w:hAnsi="Arial" w:cs="Arial"/>
          <w:sz w:val="24"/>
          <w:szCs w:val="24"/>
          <w:vertAlign w:val="superscript"/>
        </w:rPr>
        <w:t>13</w:t>
      </w:r>
      <w:r>
        <w:rPr>
          <w:rFonts w:ascii="Arial" w:hAnsi="Arial" w:cs="Arial"/>
          <w:sz w:val="24"/>
          <w:szCs w:val="24"/>
        </w:rPr>
        <w:t xml:space="preserve">C in tissues. Condor. 1992;94: 181-188. </w:t>
      </w:r>
    </w:p>
    <w:p w14:paraId="535612D6" w14:textId="77777777" w:rsidR="00B92931" w:rsidRPr="006F0CC9" w:rsidRDefault="00B92931" w:rsidP="00B92931">
      <w:pPr>
        <w:pStyle w:val="NoSpacing"/>
        <w:spacing w:line="480" w:lineRule="auto"/>
        <w:ind w:left="720" w:hanging="720"/>
        <w:rPr>
          <w:rFonts w:ascii="Arial" w:hAnsi="Arial" w:cs="Arial"/>
          <w:i/>
          <w:sz w:val="24"/>
          <w:szCs w:val="24"/>
        </w:rPr>
      </w:pPr>
      <w:r>
        <w:rPr>
          <w:rFonts w:ascii="Arial" w:hAnsi="Arial" w:cs="Arial"/>
          <w:sz w:val="24"/>
          <w:szCs w:val="24"/>
        </w:rPr>
        <w:t xml:space="preserve">34. Johnson BM, Martinez PJ, </w:t>
      </w:r>
      <w:proofErr w:type="spellStart"/>
      <w:r>
        <w:rPr>
          <w:rFonts w:ascii="Arial" w:hAnsi="Arial" w:cs="Arial"/>
          <w:sz w:val="24"/>
          <w:szCs w:val="24"/>
        </w:rPr>
        <w:t>Stockwell</w:t>
      </w:r>
      <w:proofErr w:type="spellEnd"/>
      <w:r>
        <w:rPr>
          <w:rFonts w:ascii="Arial" w:hAnsi="Arial" w:cs="Arial"/>
          <w:sz w:val="24"/>
          <w:szCs w:val="24"/>
        </w:rPr>
        <w:t xml:space="preserve"> JD. Tracking trophic interactions in </w:t>
      </w:r>
      <w:proofErr w:type="spellStart"/>
      <w:r>
        <w:rPr>
          <w:rFonts w:ascii="Arial" w:hAnsi="Arial" w:cs="Arial"/>
          <w:sz w:val="24"/>
          <w:szCs w:val="24"/>
        </w:rPr>
        <w:t>coldwater</w:t>
      </w:r>
      <w:proofErr w:type="spellEnd"/>
      <w:r>
        <w:rPr>
          <w:rFonts w:ascii="Arial" w:hAnsi="Arial" w:cs="Arial"/>
          <w:sz w:val="24"/>
          <w:szCs w:val="24"/>
        </w:rPr>
        <w:t xml:space="preserve"> reservoirs using naturally occurring stable isotopes. Trans Am Fish Soc. 2002;131: 1-13. </w:t>
      </w:r>
    </w:p>
    <w:p w14:paraId="3D29B602" w14:textId="77777777" w:rsidR="00B92931" w:rsidRPr="00114513"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t xml:space="preserve">35. </w:t>
      </w:r>
      <w:r w:rsidRPr="00114513">
        <w:rPr>
          <w:rFonts w:ascii="Arial" w:hAnsi="Arial" w:cs="Arial"/>
          <w:sz w:val="24"/>
          <w:szCs w:val="24"/>
        </w:rPr>
        <w:t xml:space="preserve">Logan </w:t>
      </w:r>
      <w:r>
        <w:rPr>
          <w:rFonts w:ascii="Arial" w:hAnsi="Arial" w:cs="Arial"/>
          <w:sz w:val="24"/>
          <w:szCs w:val="24"/>
        </w:rPr>
        <w:t xml:space="preserve">J, Haas H, Deegan L, Gaines E. Turnover rates of nitrogen stable isotopes in the salt marsh mummichog, </w:t>
      </w:r>
      <w:proofErr w:type="spellStart"/>
      <w:r>
        <w:rPr>
          <w:rFonts w:ascii="Arial" w:hAnsi="Arial" w:cs="Arial"/>
          <w:i/>
          <w:sz w:val="24"/>
          <w:szCs w:val="24"/>
        </w:rPr>
        <w:t>Fundulus</w:t>
      </w:r>
      <w:proofErr w:type="spellEnd"/>
      <w:r>
        <w:rPr>
          <w:rFonts w:ascii="Arial" w:hAnsi="Arial" w:cs="Arial"/>
          <w:i/>
          <w:sz w:val="24"/>
          <w:szCs w:val="24"/>
        </w:rPr>
        <w:t xml:space="preserve"> </w:t>
      </w:r>
      <w:proofErr w:type="spellStart"/>
      <w:r>
        <w:rPr>
          <w:rFonts w:ascii="Arial" w:hAnsi="Arial" w:cs="Arial"/>
          <w:i/>
          <w:sz w:val="24"/>
          <w:szCs w:val="24"/>
        </w:rPr>
        <w:t>heteroclitus</w:t>
      </w:r>
      <w:proofErr w:type="spellEnd"/>
      <w:r>
        <w:rPr>
          <w:rFonts w:ascii="Arial" w:hAnsi="Arial" w:cs="Arial"/>
          <w:i/>
          <w:sz w:val="24"/>
          <w:szCs w:val="24"/>
        </w:rPr>
        <w:t xml:space="preserve">, </w:t>
      </w:r>
      <w:r>
        <w:rPr>
          <w:rFonts w:ascii="Arial" w:hAnsi="Arial" w:cs="Arial"/>
          <w:sz w:val="24"/>
          <w:szCs w:val="24"/>
        </w:rPr>
        <w:t xml:space="preserve">following a laboratory diet switch. </w:t>
      </w:r>
      <w:proofErr w:type="spellStart"/>
      <w:r>
        <w:rPr>
          <w:rFonts w:ascii="Arial" w:hAnsi="Arial" w:cs="Arial"/>
          <w:sz w:val="24"/>
          <w:szCs w:val="24"/>
        </w:rPr>
        <w:t>Oecologia</w:t>
      </w:r>
      <w:proofErr w:type="spellEnd"/>
      <w:r>
        <w:rPr>
          <w:rFonts w:ascii="Arial" w:hAnsi="Arial" w:cs="Arial"/>
          <w:sz w:val="24"/>
          <w:szCs w:val="24"/>
        </w:rPr>
        <w:t xml:space="preserve">. 2006;147: 391-395. </w:t>
      </w:r>
    </w:p>
    <w:p w14:paraId="651927BF" w14:textId="77777777" w:rsidR="00B92931" w:rsidRDefault="00B92931" w:rsidP="00B92931">
      <w:pPr>
        <w:pStyle w:val="NoSpacing"/>
        <w:spacing w:line="480" w:lineRule="auto"/>
        <w:ind w:left="720" w:hanging="720"/>
        <w:rPr>
          <w:rFonts w:ascii="Arial" w:hAnsi="Arial" w:cs="Arial"/>
          <w:color w:val="000000"/>
          <w:sz w:val="24"/>
          <w:szCs w:val="24"/>
        </w:rPr>
      </w:pPr>
      <w:r>
        <w:rPr>
          <w:rFonts w:ascii="Arial" w:hAnsi="Arial" w:cs="Arial"/>
          <w:color w:val="000000"/>
          <w:sz w:val="24"/>
          <w:szCs w:val="24"/>
        </w:rPr>
        <w:t xml:space="preserve">36. </w:t>
      </w:r>
      <w:proofErr w:type="spellStart"/>
      <w:r w:rsidRPr="00DD69E3">
        <w:rPr>
          <w:rFonts w:ascii="Arial" w:hAnsi="Arial" w:cs="Arial"/>
          <w:color w:val="000000"/>
          <w:sz w:val="24"/>
          <w:szCs w:val="24"/>
        </w:rPr>
        <w:t>Folch</w:t>
      </w:r>
      <w:proofErr w:type="spellEnd"/>
      <w:r w:rsidRPr="00DD69E3">
        <w:rPr>
          <w:rFonts w:ascii="Arial" w:hAnsi="Arial" w:cs="Arial"/>
          <w:color w:val="000000"/>
          <w:sz w:val="24"/>
          <w:szCs w:val="24"/>
        </w:rPr>
        <w:t xml:space="preserve"> J, Lees M, Stanley GHS. A simple method for the isolation and purification of total </w:t>
      </w:r>
      <w:proofErr w:type="spellStart"/>
      <w:r w:rsidRPr="00DD69E3">
        <w:rPr>
          <w:rFonts w:ascii="Arial" w:hAnsi="Arial" w:cs="Arial"/>
          <w:color w:val="000000"/>
          <w:sz w:val="24"/>
          <w:szCs w:val="24"/>
        </w:rPr>
        <w:t>lipides</w:t>
      </w:r>
      <w:proofErr w:type="spellEnd"/>
      <w:r w:rsidRPr="00DD69E3">
        <w:rPr>
          <w:rFonts w:ascii="Arial" w:hAnsi="Arial" w:cs="Arial"/>
          <w:color w:val="000000"/>
          <w:sz w:val="24"/>
          <w:szCs w:val="24"/>
        </w:rPr>
        <w:t xml:space="preserve"> from animal tissues. J Biol Chem. 1957;</w:t>
      </w:r>
      <w:r w:rsidRPr="00DD69E3">
        <w:rPr>
          <w:rFonts w:ascii="Arial" w:hAnsi="Arial" w:cs="Arial"/>
          <w:bCs/>
          <w:color w:val="000000"/>
          <w:sz w:val="24"/>
          <w:szCs w:val="24"/>
        </w:rPr>
        <w:t>226</w:t>
      </w:r>
      <w:r>
        <w:rPr>
          <w:rFonts w:ascii="Arial" w:hAnsi="Arial" w:cs="Arial"/>
          <w:color w:val="000000"/>
          <w:sz w:val="24"/>
          <w:szCs w:val="24"/>
        </w:rPr>
        <w:t>: 497</w:t>
      </w:r>
      <w:r>
        <w:rPr>
          <w:rFonts w:ascii="Arial" w:hAnsi="Arial" w:cs="Arial"/>
          <w:sz w:val="24"/>
          <w:szCs w:val="24"/>
        </w:rPr>
        <w:t>-</w:t>
      </w:r>
      <w:r w:rsidRPr="00DD69E3">
        <w:rPr>
          <w:rFonts w:ascii="Arial" w:hAnsi="Arial" w:cs="Arial"/>
          <w:color w:val="000000"/>
          <w:sz w:val="24"/>
          <w:szCs w:val="24"/>
        </w:rPr>
        <w:t>509</w:t>
      </w:r>
      <w:r>
        <w:rPr>
          <w:rFonts w:ascii="Arial" w:hAnsi="Arial" w:cs="Arial"/>
          <w:color w:val="000000"/>
          <w:sz w:val="24"/>
          <w:szCs w:val="24"/>
        </w:rPr>
        <w:t>.</w:t>
      </w:r>
    </w:p>
    <w:p w14:paraId="73D11165" w14:textId="77777777" w:rsidR="00B92931" w:rsidRPr="007F6B81" w:rsidRDefault="00B92931" w:rsidP="00B92931">
      <w:pPr>
        <w:pStyle w:val="NoSpacing"/>
        <w:spacing w:line="480" w:lineRule="auto"/>
        <w:ind w:left="720" w:hanging="720"/>
        <w:rPr>
          <w:rFonts w:ascii="Arial" w:eastAsia="Times New Roman" w:hAnsi="Arial" w:cs="Arial"/>
          <w:color w:val="000000"/>
          <w:sz w:val="24"/>
          <w:szCs w:val="24"/>
        </w:rPr>
      </w:pPr>
      <w:r>
        <w:rPr>
          <w:rFonts w:ascii="Arial" w:eastAsia="Times New Roman" w:hAnsi="Arial" w:cs="Arial"/>
          <w:color w:val="000000"/>
          <w:sz w:val="24"/>
          <w:szCs w:val="24"/>
        </w:rPr>
        <w:t>37. Galloway AWE</w:t>
      </w:r>
      <w:r w:rsidRPr="00592314">
        <w:rPr>
          <w:rFonts w:ascii="Arial" w:eastAsia="Times New Roman" w:hAnsi="Arial" w:cs="Arial"/>
          <w:color w:val="000000"/>
          <w:sz w:val="24"/>
          <w:szCs w:val="24"/>
        </w:rPr>
        <w:t xml:space="preserve">, </w:t>
      </w:r>
      <w:r>
        <w:rPr>
          <w:rFonts w:ascii="Arial" w:eastAsia="Times New Roman" w:hAnsi="Arial" w:cs="Arial"/>
          <w:color w:val="000000"/>
          <w:sz w:val="24"/>
          <w:szCs w:val="24"/>
        </w:rPr>
        <w:t>Britton-Simmons KH</w:t>
      </w:r>
      <w:r w:rsidRPr="00592314">
        <w:rPr>
          <w:rFonts w:ascii="Arial" w:eastAsia="Times New Roman" w:hAnsi="Arial" w:cs="Arial"/>
          <w:color w:val="000000"/>
          <w:sz w:val="24"/>
          <w:szCs w:val="24"/>
        </w:rPr>
        <w:t xml:space="preserve">, </w:t>
      </w:r>
      <w:proofErr w:type="spellStart"/>
      <w:r w:rsidRPr="00592314">
        <w:rPr>
          <w:rFonts w:ascii="Arial" w:eastAsia="Times New Roman" w:hAnsi="Arial" w:cs="Arial"/>
          <w:color w:val="000000"/>
          <w:sz w:val="24"/>
          <w:szCs w:val="24"/>
        </w:rPr>
        <w:t>Duggins</w:t>
      </w:r>
      <w:proofErr w:type="spellEnd"/>
      <w:r>
        <w:rPr>
          <w:rFonts w:ascii="Arial" w:eastAsia="Times New Roman" w:hAnsi="Arial" w:cs="Arial"/>
          <w:color w:val="000000"/>
          <w:sz w:val="24"/>
          <w:szCs w:val="24"/>
        </w:rPr>
        <w:t xml:space="preserve"> DO</w:t>
      </w:r>
      <w:r w:rsidRPr="00592314">
        <w:rPr>
          <w:rFonts w:ascii="Arial" w:eastAsia="Times New Roman" w:hAnsi="Arial" w:cs="Arial"/>
          <w:color w:val="000000"/>
          <w:sz w:val="24"/>
          <w:szCs w:val="24"/>
        </w:rPr>
        <w:t>, Gabrielson</w:t>
      </w:r>
      <w:r>
        <w:rPr>
          <w:rFonts w:ascii="Arial" w:eastAsia="Times New Roman" w:hAnsi="Arial" w:cs="Arial"/>
          <w:color w:val="000000"/>
          <w:sz w:val="24"/>
          <w:szCs w:val="24"/>
        </w:rPr>
        <w:t xml:space="preserve"> PW,</w:t>
      </w:r>
      <w:r w:rsidRPr="00592314">
        <w:rPr>
          <w:rFonts w:ascii="Arial" w:eastAsia="Times New Roman" w:hAnsi="Arial" w:cs="Arial"/>
          <w:color w:val="000000"/>
          <w:sz w:val="24"/>
          <w:szCs w:val="24"/>
        </w:rPr>
        <w:t xml:space="preserve"> Brett</w:t>
      </w:r>
      <w:r>
        <w:rPr>
          <w:rFonts w:ascii="Arial" w:eastAsia="Times New Roman" w:hAnsi="Arial" w:cs="Arial"/>
          <w:color w:val="000000"/>
          <w:sz w:val="24"/>
          <w:szCs w:val="24"/>
        </w:rPr>
        <w:t xml:space="preserve"> MT. </w:t>
      </w:r>
      <w:r w:rsidRPr="00592314">
        <w:rPr>
          <w:rFonts w:ascii="Arial" w:eastAsia="Times New Roman" w:hAnsi="Arial" w:cs="Arial"/>
          <w:color w:val="000000"/>
          <w:sz w:val="24"/>
          <w:szCs w:val="24"/>
        </w:rPr>
        <w:t xml:space="preserve">Fatty acid signatures differentiate marine macrophytes at ordinal and </w:t>
      </w:r>
      <w:r w:rsidRPr="007F6B81">
        <w:rPr>
          <w:rFonts w:ascii="Arial" w:eastAsia="Times New Roman" w:hAnsi="Arial" w:cs="Arial"/>
          <w:color w:val="000000"/>
          <w:sz w:val="24"/>
          <w:szCs w:val="24"/>
        </w:rPr>
        <w:t xml:space="preserve">family ranks. </w:t>
      </w:r>
      <w:r>
        <w:rPr>
          <w:rFonts w:ascii="Arial" w:eastAsia="Times New Roman" w:hAnsi="Arial" w:cs="Arial"/>
          <w:color w:val="000000"/>
          <w:sz w:val="24"/>
          <w:szCs w:val="24"/>
        </w:rPr>
        <w:t xml:space="preserve">J </w:t>
      </w:r>
      <w:proofErr w:type="spellStart"/>
      <w:r>
        <w:rPr>
          <w:rFonts w:ascii="Arial" w:eastAsia="Times New Roman" w:hAnsi="Arial" w:cs="Arial"/>
          <w:color w:val="000000"/>
          <w:sz w:val="24"/>
          <w:szCs w:val="24"/>
        </w:rPr>
        <w:t>Phycol</w:t>
      </w:r>
      <w:proofErr w:type="spellEnd"/>
      <w:r>
        <w:rPr>
          <w:rFonts w:ascii="Arial" w:eastAsia="Times New Roman" w:hAnsi="Arial" w:cs="Arial"/>
          <w:color w:val="000000"/>
          <w:sz w:val="24"/>
          <w:szCs w:val="24"/>
        </w:rPr>
        <w:t>. 2012;</w:t>
      </w:r>
      <w:r w:rsidRPr="007F6B81">
        <w:rPr>
          <w:rFonts w:ascii="Arial" w:eastAsia="Times New Roman" w:hAnsi="Arial" w:cs="Arial"/>
          <w:bCs/>
          <w:color w:val="000000"/>
          <w:sz w:val="24"/>
          <w:szCs w:val="24"/>
        </w:rPr>
        <w:t>48</w:t>
      </w:r>
      <w:r>
        <w:rPr>
          <w:rFonts w:ascii="Arial" w:eastAsia="Times New Roman" w:hAnsi="Arial" w:cs="Arial"/>
          <w:color w:val="000000"/>
          <w:sz w:val="24"/>
          <w:szCs w:val="24"/>
        </w:rPr>
        <w:t>: 956</w:t>
      </w:r>
      <w:r>
        <w:rPr>
          <w:rFonts w:ascii="Arial" w:hAnsi="Arial" w:cs="Arial"/>
          <w:sz w:val="24"/>
          <w:szCs w:val="24"/>
        </w:rPr>
        <w:t>-</w:t>
      </w:r>
      <w:r w:rsidRPr="007F6B81">
        <w:rPr>
          <w:rFonts w:ascii="Arial" w:eastAsia="Times New Roman" w:hAnsi="Arial" w:cs="Arial"/>
          <w:color w:val="000000"/>
          <w:sz w:val="24"/>
          <w:szCs w:val="24"/>
        </w:rPr>
        <w:t>965</w:t>
      </w:r>
      <w:r>
        <w:rPr>
          <w:rFonts w:ascii="Arial" w:eastAsia="Times New Roman" w:hAnsi="Arial" w:cs="Arial"/>
          <w:color w:val="000000"/>
          <w:sz w:val="24"/>
          <w:szCs w:val="24"/>
        </w:rPr>
        <w:t>.</w:t>
      </w:r>
    </w:p>
    <w:p w14:paraId="01EE75DC" w14:textId="77777777" w:rsidR="00B92931" w:rsidRDefault="00B92931" w:rsidP="00B92931">
      <w:pPr>
        <w:pStyle w:val="NoSpacing"/>
        <w:spacing w:line="480" w:lineRule="auto"/>
        <w:ind w:left="720" w:hanging="720"/>
        <w:rPr>
          <w:rFonts w:ascii="Arial" w:hAnsi="Arial" w:cs="Arial"/>
          <w:sz w:val="24"/>
          <w:szCs w:val="24"/>
        </w:rPr>
      </w:pPr>
      <w:r>
        <w:rPr>
          <w:rFonts w:ascii="Arial" w:hAnsi="Arial" w:cs="Arial"/>
          <w:sz w:val="24"/>
          <w:szCs w:val="24"/>
        </w:rPr>
        <w:lastRenderedPageBreak/>
        <w:t xml:space="preserve">38. DeNiro MJ, Epstein S. A mechanism of carbon isotope fractionation associated with lipid synthesis. </w:t>
      </w:r>
      <w:r w:rsidRPr="002B7AC6">
        <w:rPr>
          <w:rFonts w:ascii="Arial" w:hAnsi="Arial" w:cs="Arial"/>
          <w:sz w:val="24"/>
          <w:szCs w:val="24"/>
        </w:rPr>
        <w:t>Science</w:t>
      </w:r>
      <w:r>
        <w:rPr>
          <w:rFonts w:ascii="Arial" w:hAnsi="Arial" w:cs="Arial"/>
          <w:sz w:val="24"/>
          <w:szCs w:val="24"/>
        </w:rPr>
        <w:t>. 1977;197: 261-263.</w:t>
      </w:r>
    </w:p>
    <w:p w14:paraId="10BB8ADF" w14:textId="570978AD" w:rsidR="00B579A5" w:rsidRPr="00B04239" w:rsidRDefault="001727F5" w:rsidP="004A4DD3">
      <w:pPr>
        <w:pStyle w:val="NoSpacing"/>
        <w:spacing w:line="480" w:lineRule="auto"/>
        <w:ind w:left="720" w:hanging="720"/>
        <w:rPr>
          <w:rFonts w:ascii="Arial" w:hAnsi="Arial" w:cs="Arial"/>
          <w:sz w:val="24"/>
          <w:szCs w:val="24"/>
        </w:rPr>
      </w:pPr>
      <w:r>
        <w:rPr>
          <w:rFonts w:ascii="Arial" w:hAnsi="Arial" w:cs="Arial"/>
          <w:sz w:val="24"/>
          <w:szCs w:val="24"/>
        </w:rPr>
        <w:t xml:space="preserve">39. </w:t>
      </w:r>
      <w:proofErr w:type="spellStart"/>
      <w:r w:rsidR="00B579A5" w:rsidRPr="00B04239">
        <w:rPr>
          <w:rFonts w:ascii="Arial" w:hAnsi="Arial" w:cs="Arial"/>
          <w:sz w:val="24"/>
          <w:szCs w:val="24"/>
        </w:rPr>
        <w:t>Copeman</w:t>
      </w:r>
      <w:proofErr w:type="spellEnd"/>
      <w:r w:rsidR="00B579A5" w:rsidRPr="00B04239">
        <w:rPr>
          <w:rFonts w:ascii="Arial" w:hAnsi="Arial" w:cs="Arial"/>
          <w:sz w:val="24"/>
          <w:szCs w:val="24"/>
        </w:rPr>
        <w:t xml:space="preserve"> </w:t>
      </w:r>
      <w:r w:rsidR="00B04239">
        <w:rPr>
          <w:rFonts w:ascii="Arial" w:hAnsi="Arial" w:cs="Arial"/>
          <w:sz w:val="24"/>
          <w:szCs w:val="24"/>
        </w:rPr>
        <w:t>L, Dal</w:t>
      </w:r>
      <w:r w:rsidR="00A370CE">
        <w:rPr>
          <w:rFonts w:ascii="Arial" w:hAnsi="Arial" w:cs="Arial"/>
          <w:sz w:val="24"/>
          <w:szCs w:val="24"/>
        </w:rPr>
        <w:t xml:space="preserve">y B, Eckert GL, </w:t>
      </w:r>
      <w:proofErr w:type="spellStart"/>
      <w:r w:rsidR="00A370CE">
        <w:rPr>
          <w:rFonts w:ascii="Arial" w:hAnsi="Arial" w:cs="Arial"/>
          <w:sz w:val="24"/>
          <w:szCs w:val="24"/>
        </w:rPr>
        <w:t>Swingle</w:t>
      </w:r>
      <w:proofErr w:type="spellEnd"/>
      <w:r w:rsidR="00A370CE">
        <w:rPr>
          <w:rFonts w:ascii="Arial" w:hAnsi="Arial" w:cs="Arial"/>
          <w:sz w:val="24"/>
          <w:szCs w:val="24"/>
        </w:rPr>
        <w:t xml:space="preserve"> J.</w:t>
      </w:r>
      <w:r w:rsidR="00B04239">
        <w:rPr>
          <w:rFonts w:ascii="Arial" w:hAnsi="Arial" w:cs="Arial"/>
          <w:sz w:val="24"/>
          <w:szCs w:val="24"/>
        </w:rPr>
        <w:t xml:space="preserve"> Storage and utilization of lipid classes and fatty acids during the early ontogeny of blue king crab, </w:t>
      </w:r>
      <w:proofErr w:type="spellStart"/>
      <w:r w:rsidR="00B04239">
        <w:rPr>
          <w:rFonts w:ascii="Arial" w:hAnsi="Arial" w:cs="Arial"/>
          <w:i/>
          <w:sz w:val="24"/>
          <w:szCs w:val="24"/>
        </w:rPr>
        <w:t>Paralithoides</w:t>
      </w:r>
      <w:proofErr w:type="spellEnd"/>
      <w:r w:rsidR="00B04239">
        <w:rPr>
          <w:rFonts w:ascii="Arial" w:hAnsi="Arial" w:cs="Arial"/>
          <w:i/>
          <w:sz w:val="24"/>
          <w:szCs w:val="24"/>
        </w:rPr>
        <w:t xml:space="preserve"> platypus. </w:t>
      </w:r>
      <w:r w:rsidR="00B04239">
        <w:rPr>
          <w:rFonts w:ascii="Arial" w:hAnsi="Arial" w:cs="Arial"/>
          <w:sz w:val="24"/>
          <w:szCs w:val="24"/>
        </w:rPr>
        <w:t>Aquaculture</w:t>
      </w:r>
      <w:r w:rsidR="00A370CE">
        <w:rPr>
          <w:rFonts w:ascii="Arial" w:hAnsi="Arial" w:cs="Arial"/>
          <w:sz w:val="24"/>
          <w:szCs w:val="24"/>
        </w:rPr>
        <w:t>. 2014;</w:t>
      </w:r>
      <w:r w:rsidR="00B04239">
        <w:rPr>
          <w:rFonts w:ascii="Arial" w:hAnsi="Arial" w:cs="Arial"/>
          <w:sz w:val="24"/>
          <w:szCs w:val="24"/>
        </w:rPr>
        <w:t>424–425: 86</w:t>
      </w:r>
      <w:r w:rsidR="00E52956">
        <w:rPr>
          <w:rFonts w:ascii="Arial" w:hAnsi="Arial" w:cs="Arial"/>
          <w:sz w:val="24"/>
          <w:szCs w:val="24"/>
        </w:rPr>
        <w:t>-</w:t>
      </w:r>
      <w:r w:rsidR="00B04239">
        <w:rPr>
          <w:rFonts w:ascii="Arial" w:hAnsi="Arial" w:cs="Arial"/>
          <w:sz w:val="24"/>
          <w:szCs w:val="24"/>
        </w:rPr>
        <w:t xml:space="preserve">94. </w:t>
      </w:r>
    </w:p>
    <w:p w14:paraId="2B1A073F" w14:textId="0F5B8D25" w:rsidR="00B579A5" w:rsidRDefault="001727F5" w:rsidP="004A4DD3">
      <w:pPr>
        <w:pStyle w:val="NoSpacing"/>
        <w:spacing w:line="480" w:lineRule="auto"/>
        <w:ind w:left="720" w:hanging="720"/>
        <w:rPr>
          <w:rFonts w:ascii="Arial" w:hAnsi="Arial" w:cs="Arial"/>
          <w:sz w:val="24"/>
          <w:szCs w:val="24"/>
        </w:rPr>
      </w:pPr>
      <w:r>
        <w:rPr>
          <w:rFonts w:ascii="Arial" w:hAnsi="Arial" w:cs="Arial"/>
          <w:sz w:val="24"/>
          <w:szCs w:val="24"/>
        </w:rPr>
        <w:t xml:space="preserve">40. </w:t>
      </w:r>
      <w:r w:rsidR="00A370CE">
        <w:rPr>
          <w:rFonts w:ascii="Arial" w:hAnsi="Arial" w:cs="Arial"/>
          <w:sz w:val="24"/>
          <w:szCs w:val="24"/>
        </w:rPr>
        <w:t xml:space="preserve">Hall D, Lee SY, </w:t>
      </w:r>
      <w:proofErr w:type="spellStart"/>
      <w:r w:rsidR="00A370CE">
        <w:rPr>
          <w:rFonts w:ascii="Arial" w:hAnsi="Arial" w:cs="Arial"/>
          <w:sz w:val="24"/>
          <w:szCs w:val="24"/>
        </w:rPr>
        <w:t>Meziane</w:t>
      </w:r>
      <w:proofErr w:type="spellEnd"/>
      <w:r w:rsidR="00A370CE">
        <w:rPr>
          <w:rFonts w:ascii="Arial" w:hAnsi="Arial" w:cs="Arial"/>
          <w:sz w:val="24"/>
          <w:szCs w:val="24"/>
        </w:rPr>
        <w:t xml:space="preserve"> T.</w:t>
      </w:r>
      <w:r w:rsidR="00562241">
        <w:rPr>
          <w:rFonts w:ascii="Arial" w:hAnsi="Arial" w:cs="Arial"/>
          <w:sz w:val="24"/>
          <w:szCs w:val="24"/>
        </w:rPr>
        <w:t xml:space="preserve"> Fatty acids as trophic tracers in an experimental estuarine food chain: Tracer transfer. J Exp Mar Biol Ecol</w:t>
      </w:r>
      <w:r w:rsidR="00A370CE">
        <w:rPr>
          <w:rFonts w:ascii="Arial" w:hAnsi="Arial" w:cs="Arial"/>
          <w:sz w:val="24"/>
          <w:szCs w:val="24"/>
        </w:rPr>
        <w:t>. 2006;</w:t>
      </w:r>
      <w:r w:rsidR="00DD69E3">
        <w:rPr>
          <w:rFonts w:ascii="Arial" w:hAnsi="Arial" w:cs="Arial"/>
          <w:sz w:val="24"/>
          <w:szCs w:val="24"/>
        </w:rPr>
        <w:t>336: 42-</w:t>
      </w:r>
      <w:r w:rsidR="00562241">
        <w:rPr>
          <w:rFonts w:ascii="Arial" w:hAnsi="Arial" w:cs="Arial"/>
          <w:sz w:val="24"/>
          <w:szCs w:val="24"/>
        </w:rPr>
        <w:t xml:space="preserve">53. </w:t>
      </w:r>
    </w:p>
    <w:p w14:paraId="7FBAAFDA" w14:textId="65420149" w:rsidR="00B579A5" w:rsidRDefault="001727F5" w:rsidP="004A4DD3">
      <w:pPr>
        <w:pStyle w:val="NoSpacing"/>
        <w:spacing w:line="480" w:lineRule="auto"/>
        <w:ind w:left="720" w:hanging="720"/>
        <w:rPr>
          <w:rFonts w:ascii="Arial" w:hAnsi="Arial" w:cs="Arial"/>
          <w:sz w:val="24"/>
          <w:szCs w:val="24"/>
        </w:rPr>
      </w:pPr>
      <w:r>
        <w:rPr>
          <w:rFonts w:ascii="Arial" w:hAnsi="Arial" w:cs="Arial"/>
          <w:sz w:val="24"/>
          <w:szCs w:val="24"/>
        </w:rPr>
        <w:t xml:space="preserve">41. </w:t>
      </w:r>
      <w:r w:rsidR="00B579A5" w:rsidRPr="00543EF0">
        <w:rPr>
          <w:rFonts w:ascii="Arial" w:hAnsi="Arial" w:cs="Arial"/>
          <w:sz w:val="24"/>
          <w:szCs w:val="24"/>
        </w:rPr>
        <w:t>Kayama</w:t>
      </w:r>
      <w:r w:rsidR="00543EF0">
        <w:rPr>
          <w:rFonts w:ascii="Arial" w:hAnsi="Arial" w:cs="Arial"/>
          <w:sz w:val="24"/>
          <w:szCs w:val="24"/>
        </w:rPr>
        <w:t xml:space="preserve"> M,</w:t>
      </w:r>
      <w:r w:rsidR="00B579A5" w:rsidRPr="00543EF0">
        <w:rPr>
          <w:rFonts w:ascii="Arial" w:hAnsi="Arial" w:cs="Arial"/>
          <w:sz w:val="24"/>
          <w:szCs w:val="24"/>
        </w:rPr>
        <w:t xml:space="preserve"> Hirata</w:t>
      </w:r>
      <w:r w:rsidR="00543EF0">
        <w:rPr>
          <w:rFonts w:ascii="Arial" w:hAnsi="Arial" w:cs="Arial"/>
          <w:sz w:val="24"/>
          <w:szCs w:val="24"/>
        </w:rPr>
        <w:t xml:space="preserve"> M</w:t>
      </w:r>
      <w:r w:rsidR="00A370CE">
        <w:rPr>
          <w:rFonts w:ascii="Arial" w:hAnsi="Arial" w:cs="Arial"/>
          <w:sz w:val="24"/>
          <w:szCs w:val="24"/>
        </w:rPr>
        <w:t>.</w:t>
      </w:r>
      <w:r w:rsidR="00543EF0">
        <w:rPr>
          <w:rFonts w:ascii="Arial" w:hAnsi="Arial" w:cs="Arial"/>
          <w:sz w:val="24"/>
          <w:szCs w:val="24"/>
        </w:rPr>
        <w:t xml:space="preserve"> Fatty acid metabolism in blue crab, </w:t>
      </w:r>
      <w:proofErr w:type="spellStart"/>
      <w:r w:rsidR="00543EF0">
        <w:rPr>
          <w:rFonts w:ascii="Arial" w:hAnsi="Arial" w:cs="Arial"/>
          <w:i/>
          <w:sz w:val="24"/>
          <w:szCs w:val="24"/>
        </w:rPr>
        <w:t>Portunus</w:t>
      </w:r>
      <w:proofErr w:type="spellEnd"/>
      <w:r w:rsidR="00543EF0">
        <w:rPr>
          <w:rFonts w:ascii="Arial" w:hAnsi="Arial" w:cs="Arial"/>
          <w:i/>
          <w:sz w:val="24"/>
          <w:szCs w:val="24"/>
        </w:rPr>
        <w:t xml:space="preserve"> </w:t>
      </w:r>
      <w:proofErr w:type="spellStart"/>
      <w:r w:rsidR="00543EF0">
        <w:rPr>
          <w:rFonts w:ascii="Arial" w:hAnsi="Arial" w:cs="Arial"/>
          <w:i/>
          <w:sz w:val="24"/>
          <w:szCs w:val="24"/>
        </w:rPr>
        <w:t>trituberculatus</w:t>
      </w:r>
      <w:proofErr w:type="spellEnd"/>
      <w:r w:rsidR="00543EF0">
        <w:rPr>
          <w:rFonts w:ascii="Arial" w:hAnsi="Arial" w:cs="Arial"/>
          <w:i/>
          <w:sz w:val="24"/>
          <w:szCs w:val="24"/>
        </w:rPr>
        <w:t xml:space="preserve">, </w:t>
      </w:r>
      <w:r w:rsidR="00543EF0">
        <w:rPr>
          <w:rFonts w:ascii="Arial" w:hAnsi="Arial" w:cs="Arial"/>
          <w:sz w:val="24"/>
          <w:szCs w:val="24"/>
        </w:rPr>
        <w:t xml:space="preserve">with special reference to </w:t>
      </w:r>
      <w:r w:rsidR="00543EF0">
        <w:rPr>
          <w:rFonts w:ascii="Arial" w:hAnsi="Arial" w:cs="Arial"/>
          <w:i/>
          <w:sz w:val="24"/>
          <w:szCs w:val="24"/>
        </w:rPr>
        <w:t xml:space="preserve">de novo </w:t>
      </w:r>
      <w:r w:rsidR="00543EF0">
        <w:rPr>
          <w:rFonts w:ascii="Arial" w:hAnsi="Arial" w:cs="Arial"/>
          <w:sz w:val="24"/>
          <w:szCs w:val="24"/>
        </w:rPr>
        <w:t xml:space="preserve">synthesis and conversion. J </w:t>
      </w:r>
      <w:proofErr w:type="spellStart"/>
      <w:r w:rsidR="00543EF0">
        <w:rPr>
          <w:rFonts w:ascii="Arial" w:hAnsi="Arial" w:cs="Arial"/>
          <w:sz w:val="24"/>
          <w:szCs w:val="24"/>
        </w:rPr>
        <w:t>Jpn</w:t>
      </w:r>
      <w:proofErr w:type="spellEnd"/>
      <w:r w:rsidR="00543EF0">
        <w:rPr>
          <w:rFonts w:ascii="Arial" w:hAnsi="Arial" w:cs="Arial"/>
          <w:sz w:val="24"/>
          <w:szCs w:val="24"/>
        </w:rPr>
        <w:t xml:space="preserve"> Oil Chem Soc</w:t>
      </w:r>
      <w:r w:rsidR="00A370CE">
        <w:rPr>
          <w:rFonts w:ascii="Arial" w:hAnsi="Arial" w:cs="Arial"/>
          <w:sz w:val="24"/>
          <w:szCs w:val="24"/>
        </w:rPr>
        <w:t>. 1984;</w:t>
      </w:r>
      <w:r w:rsidR="00543EF0">
        <w:rPr>
          <w:rFonts w:ascii="Arial" w:hAnsi="Arial" w:cs="Arial"/>
          <w:sz w:val="24"/>
          <w:szCs w:val="24"/>
        </w:rPr>
        <w:t>33: 426</w:t>
      </w:r>
      <w:r w:rsidR="00DD69E3">
        <w:rPr>
          <w:rFonts w:ascii="Arial" w:hAnsi="Arial" w:cs="Arial"/>
          <w:sz w:val="24"/>
          <w:szCs w:val="24"/>
        </w:rPr>
        <w:t>-</w:t>
      </w:r>
      <w:r w:rsidR="00543EF0">
        <w:rPr>
          <w:rFonts w:ascii="Arial" w:hAnsi="Arial" w:cs="Arial"/>
          <w:sz w:val="24"/>
          <w:szCs w:val="24"/>
        </w:rPr>
        <w:t xml:space="preserve">434. </w:t>
      </w:r>
    </w:p>
    <w:p w14:paraId="37F9334F" w14:textId="12939E3B" w:rsidR="00C86DF2" w:rsidRPr="00C86DF2" w:rsidRDefault="001727F5" w:rsidP="004A4DD3">
      <w:pPr>
        <w:pStyle w:val="NoSpacing"/>
        <w:spacing w:line="480" w:lineRule="auto"/>
        <w:ind w:left="720" w:hanging="720"/>
        <w:rPr>
          <w:rFonts w:ascii="Arial" w:hAnsi="Arial" w:cs="Arial"/>
          <w:sz w:val="24"/>
          <w:szCs w:val="24"/>
        </w:rPr>
      </w:pPr>
      <w:r>
        <w:rPr>
          <w:rFonts w:ascii="Arial" w:hAnsi="Arial" w:cs="Arial"/>
          <w:sz w:val="24"/>
          <w:szCs w:val="24"/>
        </w:rPr>
        <w:t xml:space="preserve">42. </w:t>
      </w:r>
      <w:r w:rsidR="00C86DF2">
        <w:rPr>
          <w:rFonts w:ascii="Arial" w:hAnsi="Arial" w:cs="Arial"/>
          <w:sz w:val="24"/>
          <w:szCs w:val="24"/>
        </w:rPr>
        <w:t>Kirsch PE, Iverson SJ, Bowen WD, Kerr SR, Ackman RG</w:t>
      </w:r>
      <w:r w:rsidR="00A370CE">
        <w:rPr>
          <w:rFonts w:ascii="Arial" w:hAnsi="Arial" w:cs="Arial"/>
          <w:sz w:val="24"/>
          <w:szCs w:val="24"/>
        </w:rPr>
        <w:t>.</w:t>
      </w:r>
      <w:r w:rsidR="00C86DF2">
        <w:rPr>
          <w:rFonts w:ascii="Arial" w:hAnsi="Arial" w:cs="Arial"/>
          <w:sz w:val="24"/>
          <w:szCs w:val="24"/>
        </w:rPr>
        <w:t xml:space="preserve"> Dietary effects on the fatty acid signatures of whole Atlantic cod (</w:t>
      </w:r>
      <w:proofErr w:type="spellStart"/>
      <w:r w:rsidR="00C86DF2">
        <w:rPr>
          <w:rFonts w:ascii="Arial" w:hAnsi="Arial" w:cs="Arial"/>
          <w:i/>
          <w:sz w:val="24"/>
          <w:szCs w:val="24"/>
        </w:rPr>
        <w:t>Gadus</w:t>
      </w:r>
      <w:proofErr w:type="spellEnd"/>
      <w:r w:rsidR="00C86DF2">
        <w:rPr>
          <w:rFonts w:ascii="Arial" w:hAnsi="Arial" w:cs="Arial"/>
          <w:i/>
          <w:sz w:val="24"/>
          <w:szCs w:val="24"/>
        </w:rPr>
        <w:t xml:space="preserve"> </w:t>
      </w:r>
      <w:proofErr w:type="spellStart"/>
      <w:r w:rsidR="00C86DF2">
        <w:rPr>
          <w:rFonts w:ascii="Arial" w:hAnsi="Arial" w:cs="Arial"/>
          <w:i/>
          <w:sz w:val="24"/>
          <w:szCs w:val="24"/>
        </w:rPr>
        <w:t>morhua</w:t>
      </w:r>
      <w:proofErr w:type="spellEnd"/>
      <w:r w:rsidR="00C86DF2">
        <w:rPr>
          <w:rFonts w:ascii="Arial" w:hAnsi="Arial" w:cs="Arial"/>
          <w:sz w:val="24"/>
          <w:szCs w:val="24"/>
        </w:rPr>
        <w:t xml:space="preserve">). Can J Fish </w:t>
      </w:r>
      <w:proofErr w:type="spellStart"/>
      <w:r w:rsidR="00C86DF2">
        <w:rPr>
          <w:rFonts w:ascii="Arial" w:hAnsi="Arial" w:cs="Arial"/>
          <w:sz w:val="24"/>
          <w:szCs w:val="24"/>
        </w:rPr>
        <w:t>Aquat</w:t>
      </w:r>
      <w:proofErr w:type="spellEnd"/>
      <w:r w:rsidR="00C86DF2">
        <w:rPr>
          <w:rFonts w:ascii="Arial" w:hAnsi="Arial" w:cs="Arial"/>
          <w:sz w:val="24"/>
          <w:szCs w:val="24"/>
        </w:rPr>
        <w:t xml:space="preserve"> Sci</w:t>
      </w:r>
      <w:r w:rsidR="00A370CE">
        <w:rPr>
          <w:rFonts w:ascii="Arial" w:hAnsi="Arial" w:cs="Arial"/>
          <w:sz w:val="24"/>
          <w:szCs w:val="24"/>
        </w:rPr>
        <w:t>. 1998;</w:t>
      </w:r>
      <w:r w:rsidR="00C86DF2">
        <w:rPr>
          <w:rFonts w:ascii="Arial" w:hAnsi="Arial" w:cs="Arial"/>
          <w:sz w:val="24"/>
          <w:szCs w:val="24"/>
        </w:rPr>
        <w:t>55: 1378</w:t>
      </w:r>
      <w:r w:rsidR="00DD69E3">
        <w:rPr>
          <w:rFonts w:ascii="Arial" w:hAnsi="Arial" w:cs="Arial"/>
          <w:sz w:val="24"/>
          <w:szCs w:val="24"/>
        </w:rPr>
        <w:t>-</w:t>
      </w:r>
      <w:r w:rsidR="00C86DF2">
        <w:rPr>
          <w:rFonts w:ascii="Arial" w:hAnsi="Arial" w:cs="Arial"/>
          <w:sz w:val="24"/>
          <w:szCs w:val="24"/>
        </w:rPr>
        <w:t xml:space="preserve">1386. </w:t>
      </w:r>
    </w:p>
    <w:p w14:paraId="7A627EB5" w14:textId="77777777" w:rsidR="00044559" w:rsidRDefault="00044559" w:rsidP="00044559">
      <w:pPr>
        <w:pStyle w:val="NoSpacing"/>
        <w:spacing w:line="480" w:lineRule="auto"/>
        <w:rPr>
          <w:rFonts w:ascii="Arial" w:hAnsi="Arial" w:cs="Arial"/>
          <w:sz w:val="24"/>
          <w:szCs w:val="24"/>
        </w:rPr>
      </w:pPr>
    </w:p>
    <w:p w14:paraId="6CFA2387" w14:textId="77777777" w:rsidR="00044559" w:rsidRDefault="00044559" w:rsidP="00044559">
      <w:pPr>
        <w:pStyle w:val="NoSpacing"/>
        <w:spacing w:line="480" w:lineRule="auto"/>
        <w:rPr>
          <w:rFonts w:ascii="Arial" w:hAnsi="Arial" w:cs="Arial"/>
          <w:b/>
          <w:sz w:val="36"/>
          <w:szCs w:val="36"/>
        </w:rPr>
      </w:pPr>
      <w:r>
        <w:rPr>
          <w:rFonts w:ascii="Arial" w:hAnsi="Arial" w:cs="Arial"/>
          <w:b/>
          <w:sz w:val="36"/>
          <w:szCs w:val="36"/>
        </w:rPr>
        <w:t>Supporting Information</w:t>
      </w:r>
    </w:p>
    <w:p w14:paraId="7DD5A627" w14:textId="77777777" w:rsidR="00044559" w:rsidRDefault="00044559" w:rsidP="00044559">
      <w:pPr>
        <w:spacing w:after="0" w:line="480" w:lineRule="auto"/>
        <w:rPr>
          <w:rFonts w:ascii="Arial" w:hAnsi="Arial" w:cs="Arial"/>
          <w:i/>
          <w:sz w:val="24"/>
          <w:szCs w:val="24"/>
        </w:rPr>
      </w:pPr>
      <w:r>
        <w:rPr>
          <w:rFonts w:ascii="Arial" w:hAnsi="Arial" w:cs="Arial"/>
          <w:b/>
          <w:sz w:val="24"/>
          <w:szCs w:val="24"/>
        </w:rPr>
        <w:t xml:space="preserve">S1 Table. </w:t>
      </w:r>
      <w:r w:rsidRPr="00EB08B5">
        <w:rPr>
          <w:rFonts w:ascii="Arial" w:hAnsi="Arial" w:cs="Arial"/>
          <w:b/>
          <w:sz w:val="24"/>
          <w:szCs w:val="24"/>
        </w:rPr>
        <w:t>Two-way ANOVA results for the effect of diet and tissue on δ</w:t>
      </w:r>
      <w:r w:rsidRPr="00EB08B5">
        <w:rPr>
          <w:rFonts w:ascii="Arial" w:hAnsi="Arial" w:cs="Arial"/>
          <w:b/>
          <w:sz w:val="24"/>
          <w:szCs w:val="24"/>
          <w:vertAlign w:val="superscript"/>
        </w:rPr>
        <w:t>13</w:t>
      </w:r>
      <w:r w:rsidRPr="00EB08B5">
        <w:rPr>
          <w:rFonts w:ascii="Arial" w:hAnsi="Arial" w:cs="Arial"/>
          <w:b/>
          <w:sz w:val="24"/>
          <w:szCs w:val="24"/>
        </w:rPr>
        <w:t xml:space="preserve">C discrimination factors in </w:t>
      </w:r>
      <w:r w:rsidRPr="00EB08B5">
        <w:rPr>
          <w:rFonts w:ascii="Arial" w:hAnsi="Arial" w:cs="Arial"/>
          <w:b/>
          <w:i/>
          <w:sz w:val="24"/>
          <w:szCs w:val="24"/>
        </w:rPr>
        <w:t xml:space="preserve">Callinectes </w:t>
      </w:r>
      <w:proofErr w:type="spellStart"/>
      <w:r w:rsidRPr="00EB08B5">
        <w:rPr>
          <w:rFonts w:ascii="Arial" w:hAnsi="Arial" w:cs="Arial"/>
          <w:b/>
          <w:i/>
          <w:sz w:val="24"/>
          <w:szCs w:val="24"/>
        </w:rPr>
        <w:t>sapidus</w:t>
      </w:r>
      <w:proofErr w:type="spellEnd"/>
      <w:r>
        <w:rPr>
          <w:rFonts w:ascii="Arial" w:hAnsi="Arial" w:cs="Arial"/>
          <w:i/>
          <w:sz w:val="24"/>
          <w:szCs w:val="24"/>
        </w:rPr>
        <w:t>.</w:t>
      </w:r>
    </w:p>
    <w:p w14:paraId="79AB9AB1" w14:textId="77777777" w:rsidR="00C71188" w:rsidRDefault="00C71188" w:rsidP="00044559">
      <w:pPr>
        <w:spacing w:after="0" w:line="480" w:lineRule="auto"/>
        <w:rPr>
          <w:rFonts w:ascii="Arial" w:hAnsi="Arial" w:cs="Arial"/>
          <w:b/>
          <w:sz w:val="24"/>
          <w:szCs w:val="24"/>
        </w:rPr>
      </w:pPr>
    </w:p>
    <w:p w14:paraId="04313CBF" w14:textId="4493EB03" w:rsidR="00044559" w:rsidRDefault="00044559" w:rsidP="00044559">
      <w:pPr>
        <w:spacing w:after="0" w:line="480" w:lineRule="auto"/>
        <w:rPr>
          <w:rFonts w:ascii="Arial" w:hAnsi="Arial" w:cs="Arial"/>
          <w:b/>
          <w:i/>
          <w:sz w:val="24"/>
          <w:szCs w:val="24"/>
        </w:rPr>
      </w:pPr>
      <w:r w:rsidRPr="00EB08B5">
        <w:rPr>
          <w:rFonts w:ascii="Arial" w:hAnsi="Arial" w:cs="Arial"/>
          <w:b/>
          <w:sz w:val="24"/>
          <w:szCs w:val="24"/>
        </w:rPr>
        <w:t>S2 Table. Two-way ANOVA results for the effect of diet and tissue on δ</w:t>
      </w:r>
      <w:r w:rsidRPr="00EB08B5">
        <w:rPr>
          <w:rFonts w:ascii="Arial" w:hAnsi="Arial" w:cs="Arial"/>
          <w:b/>
          <w:sz w:val="24"/>
          <w:szCs w:val="24"/>
          <w:vertAlign w:val="superscript"/>
        </w:rPr>
        <w:t>15</w:t>
      </w:r>
      <w:r w:rsidRPr="00EB08B5">
        <w:rPr>
          <w:rFonts w:ascii="Arial" w:hAnsi="Arial" w:cs="Arial"/>
          <w:b/>
          <w:sz w:val="24"/>
          <w:szCs w:val="24"/>
        </w:rPr>
        <w:t xml:space="preserve">N discrimination factors in </w:t>
      </w:r>
      <w:r w:rsidRPr="00EB08B5">
        <w:rPr>
          <w:rFonts w:ascii="Arial" w:hAnsi="Arial" w:cs="Arial"/>
          <w:b/>
          <w:i/>
          <w:sz w:val="24"/>
          <w:szCs w:val="24"/>
        </w:rPr>
        <w:t xml:space="preserve">Callinectes </w:t>
      </w:r>
      <w:proofErr w:type="spellStart"/>
      <w:r w:rsidRPr="00EB08B5">
        <w:rPr>
          <w:rFonts w:ascii="Arial" w:hAnsi="Arial" w:cs="Arial"/>
          <w:b/>
          <w:i/>
          <w:sz w:val="24"/>
          <w:szCs w:val="24"/>
        </w:rPr>
        <w:t>sapidus</w:t>
      </w:r>
      <w:proofErr w:type="spellEnd"/>
      <w:r w:rsidRPr="00EB08B5">
        <w:rPr>
          <w:rFonts w:ascii="Arial" w:hAnsi="Arial" w:cs="Arial"/>
          <w:b/>
          <w:i/>
          <w:sz w:val="24"/>
          <w:szCs w:val="24"/>
        </w:rPr>
        <w:t>.</w:t>
      </w:r>
    </w:p>
    <w:p w14:paraId="43DF7F29" w14:textId="77777777" w:rsidR="00C71188" w:rsidRDefault="00C71188" w:rsidP="00044559">
      <w:pPr>
        <w:spacing w:after="0" w:line="480" w:lineRule="auto"/>
        <w:rPr>
          <w:rFonts w:ascii="Arial" w:hAnsi="Arial" w:cs="Arial"/>
          <w:b/>
          <w:sz w:val="24"/>
          <w:szCs w:val="24"/>
        </w:rPr>
      </w:pPr>
    </w:p>
    <w:p w14:paraId="3459CDF3" w14:textId="74B44C49" w:rsidR="00044559" w:rsidRDefault="00044559" w:rsidP="00044559">
      <w:pPr>
        <w:spacing w:after="0" w:line="480" w:lineRule="auto"/>
        <w:rPr>
          <w:rFonts w:ascii="Arial" w:hAnsi="Arial" w:cs="Arial"/>
          <w:sz w:val="24"/>
          <w:szCs w:val="24"/>
        </w:rPr>
      </w:pPr>
      <w:r w:rsidRPr="00EB08B5">
        <w:rPr>
          <w:rFonts w:ascii="Arial" w:hAnsi="Arial" w:cs="Arial"/>
          <w:b/>
          <w:sz w:val="24"/>
          <w:szCs w:val="24"/>
        </w:rPr>
        <w:lastRenderedPageBreak/>
        <w:t>S3 Table. Effect of lipid extraction on stable isotope values.</w:t>
      </w:r>
      <w:r>
        <w:rPr>
          <w:rFonts w:ascii="Arial" w:hAnsi="Arial" w:cs="Arial"/>
          <w:sz w:val="24"/>
          <w:szCs w:val="24"/>
        </w:rPr>
        <w:t xml:space="preserve"> The Δ value is the difference between the SI values of paired (i.e. duplicate) lipid-extracted and non-lipid-extracted samples. </w:t>
      </w:r>
    </w:p>
    <w:p w14:paraId="5B251419" w14:textId="77777777" w:rsidR="00044559" w:rsidRPr="00A044FB" w:rsidRDefault="00044559" w:rsidP="00044559">
      <w:pPr>
        <w:spacing w:after="0" w:line="480" w:lineRule="auto"/>
        <w:rPr>
          <w:rFonts w:ascii="Arial" w:hAnsi="Arial" w:cs="Arial"/>
          <w:sz w:val="24"/>
          <w:szCs w:val="24"/>
        </w:rPr>
      </w:pPr>
      <w:r>
        <w:rPr>
          <w:rFonts w:ascii="Arial" w:hAnsi="Arial" w:cs="Arial"/>
          <w:b/>
          <w:sz w:val="24"/>
          <w:szCs w:val="24"/>
        </w:rPr>
        <w:t>S1</w:t>
      </w:r>
      <w:r w:rsidRPr="0031413A">
        <w:rPr>
          <w:rFonts w:ascii="Arial" w:hAnsi="Arial" w:cs="Arial"/>
          <w:b/>
          <w:sz w:val="24"/>
          <w:szCs w:val="24"/>
        </w:rPr>
        <w:t xml:space="preserve"> Fig. Boxplots of growth rate based on a) carapace width and b) damp mass of </w:t>
      </w:r>
      <w:r w:rsidRPr="0031413A">
        <w:rPr>
          <w:rFonts w:ascii="Arial" w:hAnsi="Arial" w:cs="Arial"/>
          <w:b/>
          <w:i/>
          <w:sz w:val="24"/>
          <w:szCs w:val="24"/>
        </w:rPr>
        <w:t xml:space="preserve">Callinectes </w:t>
      </w:r>
      <w:proofErr w:type="spellStart"/>
      <w:r w:rsidRPr="0031413A">
        <w:rPr>
          <w:rFonts w:ascii="Arial" w:hAnsi="Arial" w:cs="Arial"/>
          <w:b/>
          <w:i/>
          <w:sz w:val="24"/>
          <w:szCs w:val="24"/>
        </w:rPr>
        <w:t>sapidus</w:t>
      </w:r>
      <w:proofErr w:type="spellEnd"/>
      <w:r w:rsidRPr="0031413A">
        <w:rPr>
          <w:rFonts w:ascii="Arial" w:hAnsi="Arial" w:cs="Arial"/>
          <w:b/>
          <w:i/>
          <w:sz w:val="24"/>
          <w:szCs w:val="24"/>
        </w:rPr>
        <w:t>.</w:t>
      </w:r>
      <w:r>
        <w:rPr>
          <w:rFonts w:ascii="Arial" w:hAnsi="Arial" w:cs="Arial"/>
          <w:i/>
          <w:sz w:val="24"/>
          <w:szCs w:val="24"/>
        </w:rPr>
        <w:t xml:space="preserve"> </w:t>
      </w:r>
      <w:r>
        <w:rPr>
          <w:rFonts w:ascii="Arial" w:hAnsi="Arial" w:cs="Arial"/>
          <w:sz w:val="24"/>
          <w:szCs w:val="24"/>
        </w:rPr>
        <w:t>Crabs were sampled on weeks 8, 10, and 12 on each of two experimental diets.</w:t>
      </w:r>
    </w:p>
    <w:p w14:paraId="42D236B9" w14:textId="77777777" w:rsidR="00C71188" w:rsidRDefault="00C71188" w:rsidP="00044559">
      <w:pPr>
        <w:pStyle w:val="NoSpacing"/>
        <w:spacing w:line="480" w:lineRule="auto"/>
        <w:rPr>
          <w:rFonts w:ascii="Arial" w:hAnsi="Arial" w:cs="Arial"/>
          <w:b/>
          <w:sz w:val="24"/>
          <w:szCs w:val="24"/>
        </w:rPr>
      </w:pPr>
    </w:p>
    <w:p w14:paraId="52B11FAC" w14:textId="2C012416" w:rsidR="00044559" w:rsidRPr="0031413A" w:rsidRDefault="00044559" w:rsidP="00044559">
      <w:pPr>
        <w:pStyle w:val="NoSpacing"/>
        <w:spacing w:line="480" w:lineRule="auto"/>
        <w:rPr>
          <w:rFonts w:ascii="Arial" w:hAnsi="Arial" w:cs="Arial"/>
          <w:b/>
          <w:sz w:val="24"/>
          <w:szCs w:val="24"/>
        </w:rPr>
      </w:pPr>
      <w:r w:rsidRPr="0031413A">
        <w:rPr>
          <w:rFonts w:ascii="Arial" w:hAnsi="Arial" w:cs="Arial"/>
          <w:b/>
          <w:sz w:val="24"/>
          <w:szCs w:val="24"/>
        </w:rPr>
        <w:t>S</w:t>
      </w:r>
      <w:r>
        <w:rPr>
          <w:rFonts w:ascii="Arial" w:hAnsi="Arial" w:cs="Arial"/>
          <w:b/>
          <w:sz w:val="24"/>
          <w:szCs w:val="24"/>
        </w:rPr>
        <w:t>2</w:t>
      </w:r>
      <w:r w:rsidRPr="0031413A">
        <w:rPr>
          <w:rFonts w:ascii="Arial" w:hAnsi="Arial" w:cs="Arial"/>
          <w:b/>
          <w:sz w:val="24"/>
          <w:szCs w:val="24"/>
        </w:rPr>
        <w:t xml:space="preserve"> Fig. Cumulative proportion of </w:t>
      </w:r>
      <w:r w:rsidRPr="0031413A">
        <w:rPr>
          <w:rFonts w:ascii="Arial" w:hAnsi="Arial" w:cs="Arial"/>
          <w:b/>
          <w:i/>
          <w:sz w:val="24"/>
          <w:szCs w:val="24"/>
        </w:rPr>
        <w:t xml:space="preserve">Callinectes </w:t>
      </w:r>
      <w:proofErr w:type="spellStart"/>
      <w:r w:rsidRPr="0031413A">
        <w:rPr>
          <w:rFonts w:ascii="Arial" w:hAnsi="Arial" w:cs="Arial"/>
          <w:b/>
          <w:i/>
          <w:sz w:val="24"/>
          <w:szCs w:val="24"/>
        </w:rPr>
        <w:t>sapidus</w:t>
      </w:r>
      <w:proofErr w:type="spellEnd"/>
      <w:r w:rsidRPr="0031413A">
        <w:rPr>
          <w:rFonts w:ascii="Arial" w:hAnsi="Arial" w:cs="Arial"/>
          <w:b/>
          <w:sz w:val="24"/>
          <w:szCs w:val="24"/>
        </w:rPr>
        <w:t xml:space="preserve"> that died </w:t>
      </w:r>
      <w:proofErr w:type="gramStart"/>
      <w:r w:rsidRPr="0031413A">
        <w:rPr>
          <w:rFonts w:ascii="Arial" w:hAnsi="Arial" w:cs="Arial"/>
          <w:b/>
          <w:sz w:val="24"/>
          <w:szCs w:val="24"/>
        </w:rPr>
        <w:t>during the course of</w:t>
      </w:r>
      <w:proofErr w:type="gramEnd"/>
      <w:r w:rsidRPr="0031413A">
        <w:rPr>
          <w:rFonts w:ascii="Arial" w:hAnsi="Arial" w:cs="Arial"/>
          <w:b/>
          <w:sz w:val="24"/>
          <w:szCs w:val="24"/>
        </w:rPr>
        <w:t xml:space="preserve"> the experiment on each of the two experimental diets. </w:t>
      </w:r>
    </w:p>
    <w:p w14:paraId="00AF495D" w14:textId="77777777" w:rsidR="00C71188" w:rsidRDefault="00C71188" w:rsidP="00044559">
      <w:pPr>
        <w:pStyle w:val="NoSpacing"/>
        <w:spacing w:line="480" w:lineRule="auto"/>
        <w:rPr>
          <w:rFonts w:ascii="Arial" w:hAnsi="Arial" w:cs="Arial"/>
          <w:b/>
          <w:sz w:val="24"/>
          <w:szCs w:val="24"/>
        </w:rPr>
      </w:pPr>
    </w:p>
    <w:p w14:paraId="7BC83B07" w14:textId="40A12257" w:rsidR="00044559" w:rsidRDefault="00044559" w:rsidP="00044559">
      <w:pPr>
        <w:pStyle w:val="NoSpacing"/>
        <w:spacing w:line="480" w:lineRule="auto"/>
        <w:rPr>
          <w:rFonts w:ascii="Arial" w:hAnsi="Arial" w:cs="Arial"/>
          <w:sz w:val="24"/>
          <w:szCs w:val="24"/>
        </w:rPr>
      </w:pPr>
      <w:r w:rsidRPr="0031413A">
        <w:rPr>
          <w:rFonts w:ascii="Arial" w:hAnsi="Arial" w:cs="Arial"/>
          <w:b/>
          <w:sz w:val="24"/>
          <w:szCs w:val="24"/>
        </w:rPr>
        <w:t>S</w:t>
      </w:r>
      <w:r>
        <w:rPr>
          <w:rFonts w:ascii="Arial" w:hAnsi="Arial" w:cs="Arial"/>
          <w:b/>
          <w:sz w:val="24"/>
          <w:szCs w:val="24"/>
        </w:rPr>
        <w:t xml:space="preserve">3 </w:t>
      </w:r>
      <w:r w:rsidRPr="0031413A">
        <w:rPr>
          <w:rFonts w:ascii="Arial" w:hAnsi="Arial" w:cs="Arial"/>
          <w:b/>
          <w:sz w:val="24"/>
          <w:szCs w:val="24"/>
        </w:rPr>
        <w:t>Fig. Average a) δ</w:t>
      </w:r>
      <w:r w:rsidRPr="0031413A">
        <w:rPr>
          <w:rFonts w:ascii="Arial" w:hAnsi="Arial" w:cs="Arial"/>
          <w:b/>
          <w:sz w:val="24"/>
          <w:szCs w:val="24"/>
          <w:vertAlign w:val="superscript"/>
        </w:rPr>
        <w:t>13</w:t>
      </w:r>
      <w:r w:rsidRPr="0031413A">
        <w:rPr>
          <w:rFonts w:ascii="Arial" w:hAnsi="Arial" w:cs="Arial"/>
          <w:b/>
          <w:sz w:val="24"/>
          <w:szCs w:val="24"/>
        </w:rPr>
        <w:t>C and b) δ</w:t>
      </w:r>
      <w:r w:rsidRPr="0031413A">
        <w:rPr>
          <w:rFonts w:ascii="Arial" w:hAnsi="Arial" w:cs="Arial"/>
          <w:b/>
          <w:sz w:val="24"/>
          <w:szCs w:val="24"/>
          <w:vertAlign w:val="superscript"/>
        </w:rPr>
        <w:t>15</w:t>
      </w:r>
      <w:r w:rsidRPr="0031413A">
        <w:rPr>
          <w:rFonts w:ascii="Arial" w:hAnsi="Arial" w:cs="Arial"/>
          <w:b/>
          <w:sz w:val="24"/>
          <w:szCs w:val="24"/>
        </w:rPr>
        <w:t>N stable isotope values of diet items.</w:t>
      </w:r>
      <w:r>
        <w:rPr>
          <w:rFonts w:ascii="Arial" w:hAnsi="Arial" w:cs="Arial"/>
          <w:sz w:val="24"/>
          <w:szCs w:val="24"/>
        </w:rPr>
        <w:t xml:space="preserve"> Points are average of 6 or 9 replicates for clam and fish, respectively. Error bars represent one SD.</w:t>
      </w:r>
    </w:p>
    <w:p w14:paraId="55726DF6" w14:textId="77777777" w:rsidR="00C71188" w:rsidRDefault="00C71188" w:rsidP="00044559">
      <w:pPr>
        <w:pStyle w:val="NoSpacing"/>
        <w:spacing w:line="480" w:lineRule="auto"/>
        <w:rPr>
          <w:rFonts w:ascii="Arial" w:hAnsi="Arial" w:cs="Arial"/>
          <w:b/>
          <w:sz w:val="24"/>
          <w:szCs w:val="24"/>
        </w:rPr>
      </w:pPr>
    </w:p>
    <w:p w14:paraId="66AF4A6E" w14:textId="39AD44BB" w:rsidR="00044559" w:rsidRDefault="00044559" w:rsidP="00044559">
      <w:pPr>
        <w:pStyle w:val="NoSpacing"/>
        <w:spacing w:line="480" w:lineRule="auto"/>
        <w:rPr>
          <w:rFonts w:ascii="Arial" w:hAnsi="Arial" w:cs="Arial"/>
          <w:sz w:val="24"/>
          <w:szCs w:val="24"/>
        </w:rPr>
      </w:pPr>
      <w:r w:rsidRPr="0031413A">
        <w:rPr>
          <w:rFonts w:ascii="Arial" w:hAnsi="Arial" w:cs="Arial"/>
          <w:b/>
          <w:sz w:val="24"/>
          <w:szCs w:val="24"/>
        </w:rPr>
        <w:t>S</w:t>
      </w:r>
      <w:r>
        <w:rPr>
          <w:rFonts w:ascii="Arial" w:hAnsi="Arial" w:cs="Arial"/>
          <w:b/>
          <w:sz w:val="24"/>
          <w:szCs w:val="24"/>
        </w:rPr>
        <w:t xml:space="preserve">4 </w:t>
      </w:r>
      <w:r w:rsidRPr="0031413A">
        <w:rPr>
          <w:rFonts w:ascii="Arial" w:hAnsi="Arial" w:cs="Arial"/>
          <w:b/>
          <w:sz w:val="24"/>
          <w:szCs w:val="24"/>
        </w:rPr>
        <w:t>Fig. Fatty acid profiles of fish and clam diet items.</w:t>
      </w:r>
      <w:r>
        <w:rPr>
          <w:rFonts w:ascii="Arial" w:hAnsi="Arial" w:cs="Arial"/>
          <w:sz w:val="24"/>
          <w:szCs w:val="24"/>
        </w:rPr>
        <w:t xml:space="preserve"> </w:t>
      </w:r>
      <w:r w:rsidRPr="001A4DFF">
        <w:rPr>
          <w:rFonts w:ascii="Arial" w:hAnsi="Arial" w:cs="Arial"/>
          <w:sz w:val="24"/>
          <w:szCs w:val="24"/>
        </w:rPr>
        <w:t>Error bars represent one SD.</w:t>
      </w:r>
    </w:p>
    <w:p w14:paraId="76494D54" w14:textId="77777777" w:rsidR="00C71188" w:rsidRDefault="00C71188" w:rsidP="00044559">
      <w:pPr>
        <w:pStyle w:val="NoSpacing"/>
        <w:spacing w:line="480" w:lineRule="auto"/>
        <w:rPr>
          <w:rFonts w:ascii="Arial" w:hAnsi="Arial" w:cs="Arial"/>
          <w:b/>
          <w:sz w:val="24"/>
          <w:szCs w:val="24"/>
        </w:rPr>
      </w:pPr>
    </w:p>
    <w:p w14:paraId="50F74816" w14:textId="07B9948E" w:rsidR="005320D6" w:rsidRPr="0032627D" w:rsidRDefault="00044559" w:rsidP="008E0C41">
      <w:pPr>
        <w:pStyle w:val="NoSpacing"/>
        <w:spacing w:line="480" w:lineRule="auto"/>
        <w:rPr>
          <w:rFonts w:ascii="Arial" w:hAnsi="Arial" w:cs="Arial"/>
          <w:sz w:val="24"/>
          <w:szCs w:val="24"/>
        </w:rPr>
      </w:pPr>
      <w:r w:rsidRPr="0032627D">
        <w:rPr>
          <w:rFonts w:ascii="Arial" w:hAnsi="Arial" w:cs="Arial"/>
          <w:b/>
          <w:sz w:val="24"/>
          <w:szCs w:val="24"/>
        </w:rPr>
        <w:t>S</w:t>
      </w:r>
      <w:r>
        <w:rPr>
          <w:rFonts w:ascii="Arial" w:hAnsi="Arial" w:cs="Arial"/>
          <w:b/>
          <w:sz w:val="24"/>
          <w:szCs w:val="24"/>
        </w:rPr>
        <w:t>5</w:t>
      </w:r>
      <w:r w:rsidRPr="0032627D">
        <w:rPr>
          <w:rFonts w:ascii="Arial" w:hAnsi="Arial" w:cs="Arial"/>
          <w:b/>
          <w:sz w:val="24"/>
          <w:szCs w:val="24"/>
        </w:rPr>
        <w:t xml:space="preserve"> </w:t>
      </w:r>
      <w:r>
        <w:rPr>
          <w:rFonts w:ascii="Arial" w:hAnsi="Arial" w:cs="Arial"/>
          <w:b/>
          <w:sz w:val="24"/>
          <w:szCs w:val="24"/>
        </w:rPr>
        <w:t>Fig</w:t>
      </w:r>
      <w:r w:rsidRPr="0031413A">
        <w:rPr>
          <w:rFonts w:ascii="Arial" w:hAnsi="Arial" w:cs="Arial"/>
          <w:b/>
          <w:sz w:val="24"/>
          <w:szCs w:val="24"/>
        </w:rPr>
        <w:t xml:space="preserve">. Histogram of fatty acid calibration coefficients for hepatopancreas and claw muscle of </w:t>
      </w:r>
      <w:r w:rsidRPr="0031413A">
        <w:rPr>
          <w:rFonts w:ascii="Arial" w:hAnsi="Arial" w:cs="Arial"/>
          <w:b/>
          <w:i/>
          <w:sz w:val="24"/>
          <w:szCs w:val="24"/>
        </w:rPr>
        <w:t xml:space="preserve">Callinectes </w:t>
      </w:r>
      <w:proofErr w:type="spellStart"/>
      <w:r w:rsidRPr="0031413A">
        <w:rPr>
          <w:rFonts w:ascii="Arial" w:hAnsi="Arial" w:cs="Arial"/>
          <w:b/>
          <w:i/>
          <w:sz w:val="24"/>
          <w:szCs w:val="24"/>
        </w:rPr>
        <w:t>sapidus</w:t>
      </w:r>
      <w:proofErr w:type="spellEnd"/>
      <w:r w:rsidRPr="0031413A">
        <w:rPr>
          <w:rFonts w:ascii="Arial" w:hAnsi="Arial" w:cs="Arial"/>
          <w:b/>
          <w:i/>
          <w:sz w:val="24"/>
          <w:szCs w:val="24"/>
        </w:rPr>
        <w:t xml:space="preserve"> </w:t>
      </w:r>
      <w:r w:rsidRPr="0031413A">
        <w:rPr>
          <w:rFonts w:ascii="Arial" w:hAnsi="Arial" w:cs="Arial"/>
          <w:b/>
          <w:sz w:val="24"/>
          <w:szCs w:val="24"/>
        </w:rPr>
        <w:t>fed clam or fish diets for 12 weeks in the laboratory.</w:t>
      </w:r>
      <w:r>
        <w:rPr>
          <w:rFonts w:ascii="Arial" w:hAnsi="Arial" w:cs="Arial"/>
          <w:sz w:val="24"/>
          <w:szCs w:val="24"/>
        </w:rPr>
        <w:t xml:space="preserve"> Dashed line indicates a value of one.</w:t>
      </w:r>
    </w:p>
    <w:sectPr w:rsidR="005320D6" w:rsidRPr="0032627D" w:rsidSect="005320D6">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McCann" w:date="2020-03-04T17:02:00Z" w:initials="MM">
    <w:p w14:paraId="7EA1113D" w14:textId="0150E029" w:rsidR="00FC40CB" w:rsidRDefault="00FC40CB">
      <w:pPr>
        <w:pStyle w:val="CommentText"/>
      </w:pPr>
      <w:r>
        <w:rPr>
          <w:rStyle w:val="CommentReference"/>
        </w:rPr>
        <w:annotationRef/>
      </w:r>
      <w:r>
        <w:t>Update addresses</w:t>
      </w:r>
    </w:p>
  </w:comment>
  <w:comment w:id="10" w:author="Michael McCann" w:date="2020-03-19T13:02:00Z" w:initials="MM">
    <w:p w14:paraId="596F21DA" w14:textId="21BE70F8" w:rsidR="00FC40CB" w:rsidRDefault="00FC40CB">
      <w:pPr>
        <w:pStyle w:val="CommentText"/>
      </w:pPr>
      <w:r>
        <w:rPr>
          <w:rStyle w:val="CommentReference"/>
        </w:rPr>
        <w:annotationRef/>
      </w:r>
      <w:r>
        <w:t xml:space="preserve">These should be author names not # citations </w:t>
      </w:r>
    </w:p>
  </w:comment>
  <w:comment w:id="11" w:author="Michael McCann" w:date="2020-03-19T16:37:00Z" w:initials="MM">
    <w:p w14:paraId="56B76A62" w14:textId="07899E7E" w:rsidR="00FC40CB" w:rsidRDefault="00FC40CB">
      <w:pPr>
        <w:pStyle w:val="CommentText"/>
      </w:pPr>
      <w:r>
        <w:t xml:space="preserve">NEW CITATION: </w:t>
      </w:r>
      <w:r>
        <w:rPr>
          <w:rStyle w:val="CommentReference"/>
        </w:rPr>
        <w:annotationRef/>
      </w:r>
      <w:r>
        <w:t xml:space="preserve">Landsman et al. 2018 uses both FA &amp; SI. Need to add to the works cited section. </w:t>
      </w:r>
    </w:p>
  </w:comment>
  <w:comment w:id="14" w:author="Michael McCann" w:date="2020-03-24T09:39:00Z" w:initials="MM">
    <w:p w14:paraId="0D8FEFBA" w14:textId="2CCE40E7" w:rsidR="00FC40CB" w:rsidRDefault="00FC40CB">
      <w:pPr>
        <w:pStyle w:val="CommentText"/>
      </w:pPr>
      <w:r>
        <w:rPr>
          <w:rStyle w:val="CommentReference"/>
        </w:rPr>
        <w:annotationRef/>
      </w:r>
      <w:r>
        <w:t>NEW CITATION: calls for controlled feeding studies. Need to add to Works Cited section</w:t>
      </w:r>
    </w:p>
  </w:comment>
  <w:comment w:id="67" w:author="Michael McCann" w:date="2020-03-24T11:00:00Z" w:initials="MM">
    <w:p w14:paraId="18E2F63C" w14:textId="38D1556C" w:rsidR="00FC40CB" w:rsidRDefault="00FC40CB">
      <w:pPr>
        <w:pStyle w:val="CommentText"/>
      </w:pPr>
      <w:r>
        <w:rPr>
          <w:rStyle w:val="CommentReference"/>
        </w:rPr>
        <w:annotationRef/>
      </w:r>
      <w:r>
        <w:t xml:space="preserve">This conclusion feels </w:t>
      </w:r>
      <w:proofErr w:type="gramStart"/>
      <w:r>
        <w:t>pretty tenuous</w:t>
      </w:r>
      <w:proofErr w:type="gramEnd"/>
      <w:r>
        <w:t xml:space="preserve">. Do we agree with it still? </w:t>
      </w:r>
    </w:p>
  </w:comment>
  <w:comment w:id="90" w:author="Michael McCann" w:date="2020-03-24T10:00:00Z" w:initials="MM">
    <w:p w14:paraId="37ADE11F" w14:textId="553AC32F" w:rsidR="00FC40CB" w:rsidRDefault="00FC40CB">
      <w:pPr>
        <w:pStyle w:val="CommentText"/>
      </w:pPr>
      <w:r>
        <w:rPr>
          <w:rStyle w:val="CommentReference"/>
        </w:rPr>
        <w:annotationRef/>
      </w:r>
      <w:r>
        <w:t>Add new citation to Works Cited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A1113D" w15:done="0"/>
  <w15:commentEx w15:paraId="596F21DA" w15:done="0"/>
  <w15:commentEx w15:paraId="56B76A62" w15:done="0"/>
  <w15:commentEx w15:paraId="0D8FEFBA" w15:done="0"/>
  <w15:commentEx w15:paraId="18E2F63C" w15:done="0"/>
  <w15:commentEx w15:paraId="37ADE1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A1113D" w16cid:durableId="220A5D88"/>
  <w16cid:commentId w16cid:paraId="596F21DA" w16cid:durableId="221DEBE6"/>
  <w16cid:commentId w16cid:paraId="56B76A62" w16cid:durableId="221E1E63"/>
  <w16cid:commentId w16cid:paraId="0D8FEFBA" w16cid:durableId="222453E3"/>
  <w16cid:commentId w16cid:paraId="18E2F63C" w16cid:durableId="222466B1"/>
  <w16cid:commentId w16cid:paraId="37ADE11F" w16cid:durableId="222458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51C31" w14:textId="77777777" w:rsidR="00D15584" w:rsidRDefault="00D15584" w:rsidP="002175AD">
      <w:pPr>
        <w:spacing w:after="0" w:line="240" w:lineRule="auto"/>
      </w:pPr>
      <w:r>
        <w:separator/>
      </w:r>
    </w:p>
  </w:endnote>
  <w:endnote w:type="continuationSeparator" w:id="0">
    <w:p w14:paraId="2F59CADF" w14:textId="77777777" w:rsidR="00D15584" w:rsidRDefault="00D15584" w:rsidP="0021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F63E1" w14:textId="77777777" w:rsidR="00FC40CB" w:rsidRDefault="00FC40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500100"/>
      <w:docPartObj>
        <w:docPartGallery w:val="Page Numbers (Bottom of Page)"/>
        <w:docPartUnique/>
      </w:docPartObj>
    </w:sdtPr>
    <w:sdtEndPr>
      <w:rPr>
        <w:rFonts w:ascii="Arial" w:hAnsi="Arial" w:cs="Arial"/>
        <w:noProof/>
      </w:rPr>
    </w:sdtEndPr>
    <w:sdtContent>
      <w:p w14:paraId="44A182E9" w14:textId="7E176DCE" w:rsidR="00FC40CB" w:rsidRPr="002175AD" w:rsidRDefault="00FC40CB">
        <w:pPr>
          <w:pStyle w:val="Footer"/>
          <w:jc w:val="center"/>
          <w:rPr>
            <w:rFonts w:ascii="Arial" w:hAnsi="Arial" w:cs="Arial"/>
          </w:rPr>
        </w:pPr>
        <w:r w:rsidRPr="002175AD">
          <w:rPr>
            <w:rFonts w:ascii="Arial" w:hAnsi="Arial" w:cs="Arial"/>
          </w:rPr>
          <w:fldChar w:fldCharType="begin"/>
        </w:r>
        <w:r w:rsidRPr="002175AD">
          <w:rPr>
            <w:rFonts w:ascii="Arial" w:hAnsi="Arial" w:cs="Arial"/>
          </w:rPr>
          <w:instrText xml:space="preserve"> PAGE   \* MERGEFORMAT </w:instrText>
        </w:r>
        <w:r w:rsidRPr="002175AD">
          <w:rPr>
            <w:rFonts w:ascii="Arial" w:hAnsi="Arial" w:cs="Arial"/>
          </w:rPr>
          <w:fldChar w:fldCharType="separate"/>
        </w:r>
        <w:r>
          <w:rPr>
            <w:rFonts w:ascii="Arial" w:hAnsi="Arial" w:cs="Arial"/>
            <w:noProof/>
          </w:rPr>
          <w:t>21</w:t>
        </w:r>
        <w:r w:rsidRPr="002175AD">
          <w:rPr>
            <w:rFonts w:ascii="Arial" w:hAnsi="Arial" w:cs="Arial"/>
            <w:noProof/>
          </w:rPr>
          <w:fldChar w:fldCharType="end"/>
        </w:r>
      </w:p>
    </w:sdtContent>
  </w:sdt>
  <w:p w14:paraId="0327F652" w14:textId="77777777" w:rsidR="00FC40CB" w:rsidRDefault="00FC40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12703"/>
      <w:docPartObj>
        <w:docPartGallery w:val="Page Numbers (Bottom of Page)"/>
        <w:docPartUnique/>
      </w:docPartObj>
    </w:sdtPr>
    <w:sdtEndPr>
      <w:rPr>
        <w:rFonts w:ascii="Arial" w:hAnsi="Arial" w:cs="Arial"/>
        <w:noProof/>
      </w:rPr>
    </w:sdtEndPr>
    <w:sdtContent>
      <w:p w14:paraId="07741D70" w14:textId="6787243A" w:rsidR="00FC40CB" w:rsidRPr="0060139A" w:rsidRDefault="00FC40CB">
        <w:pPr>
          <w:pStyle w:val="Footer"/>
          <w:jc w:val="center"/>
          <w:rPr>
            <w:rFonts w:ascii="Arial" w:hAnsi="Arial" w:cs="Arial"/>
          </w:rPr>
        </w:pPr>
        <w:r w:rsidRPr="0060139A">
          <w:rPr>
            <w:rFonts w:ascii="Arial" w:hAnsi="Arial" w:cs="Arial"/>
          </w:rPr>
          <w:fldChar w:fldCharType="begin"/>
        </w:r>
        <w:r w:rsidRPr="0060139A">
          <w:rPr>
            <w:rFonts w:ascii="Arial" w:hAnsi="Arial" w:cs="Arial"/>
          </w:rPr>
          <w:instrText xml:space="preserve"> PAGE   \* MERGEFORMAT </w:instrText>
        </w:r>
        <w:r w:rsidRPr="0060139A">
          <w:rPr>
            <w:rFonts w:ascii="Arial" w:hAnsi="Arial" w:cs="Arial"/>
          </w:rPr>
          <w:fldChar w:fldCharType="separate"/>
        </w:r>
        <w:r>
          <w:rPr>
            <w:rFonts w:ascii="Arial" w:hAnsi="Arial" w:cs="Arial"/>
            <w:noProof/>
          </w:rPr>
          <w:t>16</w:t>
        </w:r>
        <w:r w:rsidRPr="0060139A">
          <w:rPr>
            <w:rFonts w:ascii="Arial" w:hAnsi="Arial" w:cs="Arial"/>
            <w:noProof/>
          </w:rPr>
          <w:fldChar w:fldCharType="end"/>
        </w:r>
      </w:p>
    </w:sdtContent>
  </w:sdt>
  <w:p w14:paraId="0C99FFC6" w14:textId="77777777" w:rsidR="00FC40CB" w:rsidRDefault="00FC4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BC612" w14:textId="77777777" w:rsidR="00D15584" w:rsidRDefault="00D15584" w:rsidP="002175AD">
      <w:pPr>
        <w:spacing w:after="0" w:line="240" w:lineRule="auto"/>
      </w:pPr>
      <w:r>
        <w:separator/>
      </w:r>
    </w:p>
  </w:footnote>
  <w:footnote w:type="continuationSeparator" w:id="0">
    <w:p w14:paraId="4F3DF580" w14:textId="77777777" w:rsidR="00D15584" w:rsidRDefault="00D15584" w:rsidP="0021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1EBB9" w14:textId="77777777" w:rsidR="00FC40CB" w:rsidRDefault="00FC40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4A932" w14:textId="77777777" w:rsidR="00FC40CB" w:rsidRDefault="00FC40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4D028" w14:textId="77777777" w:rsidR="00FC40CB" w:rsidRDefault="00FC4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B7B0F"/>
    <w:multiLevelType w:val="hybridMultilevel"/>
    <w:tmpl w:val="5B08B04E"/>
    <w:lvl w:ilvl="0" w:tplc="F9561CD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655C8"/>
    <w:multiLevelType w:val="hybridMultilevel"/>
    <w:tmpl w:val="3D3EF9EC"/>
    <w:lvl w:ilvl="0" w:tplc="86D64F58">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CE7C8F"/>
    <w:multiLevelType w:val="hybridMultilevel"/>
    <w:tmpl w:val="6A86340C"/>
    <w:lvl w:ilvl="0" w:tplc="AE6A9CB6">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380B4E"/>
    <w:multiLevelType w:val="hybridMultilevel"/>
    <w:tmpl w:val="229062FE"/>
    <w:lvl w:ilvl="0" w:tplc="1FF6A7C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026F96"/>
    <w:multiLevelType w:val="multilevel"/>
    <w:tmpl w:val="23F2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McCann">
    <w15:presenceInfo w15:providerId="AD" w15:userId="S::michael.mccann@TNC.ORG::44f20a26-d5d9-496c-8d4d-1b4c363c92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876"/>
    <w:rsid w:val="00001077"/>
    <w:rsid w:val="000065F9"/>
    <w:rsid w:val="00007BD1"/>
    <w:rsid w:val="00010441"/>
    <w:rsid w:val="0001519F"/>
    <w:rsid w:val="00015494"/>
    <w:rsid w:val="00015BED"/>
    <w:rsid w:val="00026EFC"/>
    <w:rsid w:val="00026F7D"/>
    <w:rsid w:val="000360A5"/>
    <w:rsid w:val="00037CE1"/>
    <w:rsid w:val="0004395E"/>
    <w:rsid w:val="00044559"/>
    <w:rsid w:val="00044BC8"/>
    <w:rsid w:val="000606DC"/>
    <w:rsid w:val="0006745C"/>
    <w:rsid w:val="00080FFC"/>
    <w:rsid w:val="000814BA"/>
    <w:rsid w:val="0009276C"/>
    <w:rsid w:val="00095AFE"/>
    <w:rsid w:val="00097BC3"/>
    <w:rsid w:val="000A278C"/>
    <w:rsid w:val="000A4E06"/>
    <w:rsid w:val="000C3E77"/>
    <w:rsid w:val="000C5369"/>
    <w:rsid w:val="000D59F3"/>
    <w:rsid w:val="000E3CF5"/>
    <w:rsid w:val="000E750F"/>
    <w:rsid w:val="00101046"/>
    <w:rsid w:val="00103AD4"/>
    <w:rsid w:val="00114513"/>
    <w:rsid w:val="001164E2"/>
    <w:rsid w:val="00123963"/>
    <w:rsid w:val="001251BC"/>
    <w:rsid w:val="00126137"/>
    <w:rsid w:val="00132320"/>
    <w:rsid w:val="001454FA"/>
    <w:rsid w:val="001643BD"/>
    <w:rsid w:val="001664AB"/>
    <w:rsid w:val="001727F5"/>
    <w:rsid w:val="00175030"/>
    <w:rsid w:val="001A06A6"/>
    <w:rsid w:val="001A1092"/>
    <w:rsid w:val="001A2E9C"/>
    <w:rsid w:val="001A4DFF"/>
    <w:rsid w:val="001A686A"/>
    <w:rsid w:val="001B2D00"/>
    <w:rsid w:val="001B6371"/>
    <w:rsid w:val="001C6B91"/>
    <w:rsid w:val="001D5376"/>
    <w:rsid w:val="001E61C8"/>
    <w:rsid w:val="001E71E3"/>
    <w:rsid w:val="001F031B"/>
    <w:rsid w:val="001F24A2"/>
    <w:rsid w:val="001F2D88"/>
    <w:rsid w:val="00200B5B"/>
    <w:rsid w:val="00204A01"/>
    <w:rsid w:val="00205710"/>
    <w:rsid w:val="00216F0A"/>
    <w:rsid w:val="002175AD"/>
    <w:rsid w:val="00217BD2"/>
    <w:rsid w:val="00221E03"/>
    <w:rsid w:val="002226E2"/>
    <w:rsid w:val="00222C88"/>
    <w:rsid w:val="00230910"/>
    <w:rsid w:val="00232138"/>
    <w:rsid w:val="00236CE3"/>
    <w:rsid w:val="00240155"/>
    <w:rsid w:val="002406B7"/>
    <w:rsid w:val="00242984"/>
    <w:rsid w:val="0025440C"/>
    <w:rsid w:val="002621C4"/>
    <w:rsid w:val="002640FE"/>
    <w:rsid w:val="002658C4"/>
    <w:rsid w:val="00272876"/>
    <w:rsid w:val="00273A0D"/>
    <w:rsid w:val="00290374"/>
    <w:rsid w:val="00293BC7"/>
    <w:rsid w:val="002A383F"/>
    <w:rsid w:val="002A7B68"/>
    <w:rsid w:val="002B7AC6"/>
    <w:rsid w:val="002D373B"/>
    <w:rsid w:val="002D3B76"/>
    <w:rsid w:val="002F1593"/>
    <w:rsid w:val="002F44C1"/>
    <w:rsid w:val="002F59DF"/>
    <w:rsid w:val="003075F4"/>
    <w:rsid w:val="00307C6E"/>
    <w:rsid w:val="0031413A"/>
    <w:rsid w:val="00315691"/>
    <w:rsid w:val="00323367"/>
    <w:rsid w:val="00323693"/>
    <w:rsid w:val="0032627D"/>
    <w:rsid w:val="0033190C"/>
    <w:rsid w:val="00333337"/>
    <w:rsid w:val="00333876"/>
    <w:rsid w:val="00334039"/>
    <w:rsid w:val="003373B7"/>
    <w:rsid w:val="00341C3A"/>
    <w:rsid w:val="00346665"/>
    <w:rsid w:val="003576CB"/>
    <w:rsid w:val="0036648B"/>
    <w:rsid w:val="00376D36"/>
    <w:rsid w:val="003777EB"/>
    <w:rsid w:val="00382BBF"/>
    <w:rsid w:val="00382D16"/>
    <w:rsid w:val="003860D9"/>
    <w:rsid w:val="003900E7"/>
    <w:rsid w:val="003A0D32"/>
    <w:rsid w:val="003B04B6"/>
    <w:rsid w:val="003B5273"/>
    <w:rsid w:val="003C3A6C"/>
    <w:rsid w:val="003C477F"/>
    <w:rsid w:val="003D1708"/>
    <w:rsid w:val="003D257A"/>
    <w:rsid w:val="003D670E"/>
    <w:rsid w:val="003D6CBF"/>
    <w:rsid w:val="003E170B"/>
    <w:rsid w:val="003E2233"/>
    <w:rsid w:val="003E478E"/>
    <w:rsid w:val="00407145"/>
    <w:rsid w:val="00407922"/>
    <w:rsid w:val="00407D34"/>
    <w:rsid w:val="00415403"/>
    <w:rsid w:val="00422FD4"/>
    <w:rsid w:val="00426ACC"/>
    <w:rsid w:val="00433FC4"/>
    <w:rsid w:val="0043505A"/>
    <w:rsid w:val="00443708"/>
    <w:rsid w:val="00457BA0"/>
    <w:rsid w:val="00463B84"/>
    <w:rsid w:val="0046453E"/>
    <w:rsid w:val="00476F53"/>
    <w:rsid w:val="00490250"/>
    <w:rsid w:val="004A2FB9"/>
    <w:rsid w:val="004A4DD3"/>
    <w:rsid w:val="004B0F68"/>
    <w:rsid w:val="004B2C32"/>
    <w:rsid w:val="004B4280"/>
    <w:rsid w:val="004B4913"/>
    <w:rsid w:val="004B6EDC"/>
    <w:rsid w:val="004B72CD"/>
    <w:rsid w:val="004B7897"/>
    <w:rsid w:val="004C2C18"/>
    <w:rsid w:val="004C4140"/>
    <w:rsid w:val="004C60F2"/>
    <w:rsid w:val="004D7D8B"/>
    <w:rsid w:val="004E5435"/>
    <w:rsid w:val="004E7C42"/>
    <w:rsid w:val="004F5CB6"/>
    <w:rsid w:val="004F64E5"/>
    <w:rsid w:val="0050110F"/>
    <w:rsid w:val="00502E15"/>
    <w:rsid w:val="00515588"/>
    <w:rsid w:val="00527D52"/>
    <w:rsid w:val="00530647"/>
    <w:rsid w:val="005313EE"/>
    <w:rsid w:val="005320D6"/>
    <w:rsid w:val="0053560A"/>
    <w:rsid w:val="005401C5"/>
    <w:rsid w:val="00543EF0"/>
    <w:rsid w:val="0054567F"/>
    <w:rsid w:val="00547F5E"/>
    <w:rsid w:val="0055480B"/>
    <w:rsid w:val="00562241"/>
    <w:rsid w:val="005720B0"/>
    <w:rsid w:val="005769B0"/>
    <w:rsid w:val="00576AC8"/>
    <w:rsid w:val="00584276"/>
    <w:rsid w:val="00592314"/>
    <w:rsid w:val="00593811"/>
    <w:rsid w:val="00597E3C"/>
    <w:rsid w:val="005A4FBE"/>
    <w:rsid w:val="005A5AEF"/>
    <w:rsid w:val="005B0998"/>
    <w:rsid w:val="005B3567"/>
    <w:rsid w:val="005B4F28"/>
    <w:rsid w:val="005B64E7"/>
    <w:rsid w:val="005B73CA"/>
    <w:rsid w:val="005C1A5D"/>
    <w:rsid w:val="005C7861"/>
    <w:rsid w:val="005E18A6"/>
    <w:rsid w:val="005F1171"/>
    <w:rsid w:val="005F1F5C"/>
    <w:rsid w:val="00600D9A"/>
    <w:rsid w:val="00600FBC"/>
    <w:rsid w:val="0060139A"/>
    <w:rsid w:val="00603881"/>
    <w:rsid w:val="0060490F"/>
    <w:rsid w:val="00607106"/>
    <w:rsid w:val="00614E9D"/>
    <w:rsid w:val="00626A19"/>
    <w:rsid w:val="00627B3A"/>
    <w:rsid w:val="00632FE8"/>
    <w:rsid w:val="00633927"/>
    <w:rsid w:val="0063560C"/>
    <w:rsid w:val="00636FDF"/>
    <w:rsid w:val="006476E7"/>
    <w:rsid w:val="00650B69"/>
    <w:rsid w:val="00656A3C"/>
    <w:rsid w:val="00662309"/>
    <w:rsid w:val="00662603"/>
    <w:rsid w:val="00666804"/>
    <w:rsid w:val="00670666"/>
    <w:rsid w:val="00677B3C"/>
    <w:rsid w:val="00680C39"/>
    <w:rsid w:val="006829E6"/>
    <w:rsid w:val="00682D38"/>
    <w:rsid w:val="00684AEB"/>
    <w:rsid w:val="00686326"/>
    <w:rsid w:val="006A5026"/>
    <w:rsid w:val="006A6812"/>
    <w:rsid w:val="006A7CC5"/>
    <w:rsid w:val="006B077C"/>
    <w:rsid w:val="006B63CA"/>
    <w:rsid w:val="006C2FF7"/>
    <w:rsid w:val="006F0CC9"/>
    <w:rsid w:val="006F57AD"/>
    <w:rsid w:val="00700FF4"/>
    <w:rsid w:val="00704F62"/>
    <w:rsid w:val="0070632A"/>
    <w:rsid w:val="00721742"/>
    <w:rsid w:val="00722ED7"/>
    <w:rsid w:val="00731D3D"/>
    <w:rsid w:val="00733405"/>
    <w:rsid w:val="007418CA"/>
    <w:rsid w:val="00744770"/>
    <w:rsid w:val="007458C8"/>
    <w:rsid w:val="00746346"/>
    <w:rsid w:val="007643DC"/>
    <w:rsid w:val="00764DD2"/>
    <w:rsid w:val="00796441"/>
    <w:rsid w:val="007A1F22"/>
    <w:rsid w:val="007B15B0"/>
    <w:rsid w:val="007B1F77"/>
    <w:rsid w:val="007B6640"/>
    <w:rsid w:val="007D0B72"/>
    <w:rsid w:val="007F2B71"/>
    <w:rsid w:val="007F6B81"/>
    <w:rsid w:val="007F7E66"/>
    <w:rsid w:val="008054E4"/>
    <w:rsid w:val="00811906"/>
    <w:rsid w:val="008259C9"/>
    <w:rsid w:val="0082677D"/>
    <w:rsid w:val="00840687"/>
    <w:rsid w:val="0084392F"/>
    <w:rsid w:val="0084673F"/>
    <w:rsid w:val="00854B6A"/>
    <w:rsid w:val="00874AF9"/>
    <w:rsid w:val="00880302"/>
    <w:rsid w:val="0088475F"/>
    <w:rsid w:val="008863B8"/>
    <w:rsid w:val="0088707F"/>
    <w:rsid w:val="00887336"/>
    <w:rsid w:val="00892DB7"/>
    <w:rsid w:val="00895545"/>
    <w:rsid w:val="008A1B18"/>
    <w:rsid w:val="008B44C0"/>
    <w:rsid w:val="008C5377"/>
    <w:rsid w:val="008D1C13"/>
    <w:rsid w:val="008D28D9"/>
    <w:rsid w:val="008E0C41"/>
    <w:rsid w:val="008E2EE3"/>
    <w:rsid w:val="008E37A4"/>
    <w:rsid w:val="00900FE9"/>
    <w:rsid w:val="00903D5C"/>
    <w:rsid w:val="00912E58"/>
    <w:rsid w:val="009204C6"/>
    <w:rsid w:val="009242DE"/>
    <w:rsid w:val="00924DA0"/>
    <w:rsid w:val="00934F58"/>
    <w:rsid w:val="00936CEF"/>
    <w:rsid w:val="00941E79"/>
    <w:rsid w:val="00945674"/>
    <w:rsid w:val="00962B07"/>
    <w:rsid w:val="00963A1B"/>
    <w:rsid w:val="009673BC"/>
    <w:rsid w:val="009747B9"/>
    <w:rsid w:val="009860BB"/>
    <w:rsid w:val="00987BC3"/>
    <w:rsid w:val="00993E6F"/>
    <w:rsid w:val="00994010"/>
    <w:rsid w:val="009A3E34"/>
    <w:rsid w:val="009A4EF9"/>
    <w:rsid w:val="009A774D"/>
    <w:rsid w:val="009B6AE5"/>
    <w:rsid w:val="009D2A3D"/>
    <w:rsid w:val="009F0B6B"/>
    <w:rsid w:val="009F1640"/>
    <w:rsid w:val="00A044FB"/>
    <w:rsid w:val="00A14C90"/>
    <w:rsid w:val="00A2162F"/>
    <w:rsid w:val="00A23228"/>
    <w:rsid w:val="00A33225"/>
    <w:rsid w:val="00A3388F"/>
    <w:rsid w:val="00A370CE"/>
    <w:rsid w:val="00A44E14"/>
    <w:rsid w:val="00A51FD4"/>
    <w:rsid w:val="00A53829"/>
    <w:rsid w:val="00A70ED2"/>
    <w:rsid w:val="00A74BC4"/>
    <w:rsid w:val="00A74FB0"/>
    <w:rsid w:val="00A81B99"/>
    <w:rsid w:val="00A82CB9"/>
    <w:rsid w:val="00A8462A"/>
    <w:rsid w:val="00A84EBD"/>
    <w:rsid w:val="00AC33F9"/>
    <w:rsid w:val="00AC6DCB"/>
    <w:rsid w:val="00AD597A"/>
    <w:rsid w:val="00AD61C2"/>
    <w:rsid w:val="00AF1C78"/>
    <w:rsid w:val="00B00E2D"/>
    <w:rsid w:val="00B04239"/>
    <w:rsid w:val="00B1520D"/>
    <w:rsid w:val="00B16C2E"/>
    <w:rsid w:val="00B22296"/>
    <w:rsid w:val="00B22D32"/>
    <w:rsid w:val="00B279C5"/>
    <w:rsid w:val="00B35226"/>
    <w:rsid w:val="00B44329"/>
    <w:rsid w:val="00B51DB0"/>
    <w:rsid w:val="00B55AB0"/>
    <w:rsid w:val="00B579A5"/>
    <w:rsid w:val="00B62E61"/>
    <w:rsid w:val="00B7065F"/>
    <w:rsid w:val="00B70DEE"/>
    <w:rsid w:val="00B744A1"/>
    <w:rsid w:val="00B8087C"/>
    <w:rsid w:val="00B8707F"/>
    <w:rsid w:val="00B92931"/>
    <w:rsid w:val="00B93808"/>
    <w:rsid w:val="00B9772F"/>
    <w:rsid w:val="00BA5435"/>
    <w:rsid w:val="00BA7518"/>
    <w:rsid w:val="00BB25EF"/>
    <w:rsid w:val="00BB5C6A"/>
    <w:rsid w:val="00BB6935"/>
    <w:rsid w:val="00BE3B0A"/>
    <w:rsid w:val="00BF11C1"/>
    <w:rsid w:val="00BF65AD"/>
    <w:rsid w:val="00C021A4"/>
    <w:rsid w:val="00C16BF5"/>
    <w:rsid w:val="00C212FA"/>
    <w:rsid w:val="00C214A2"/>
    <w:rsid w:val="00C21EBB"/>
    <w:rsid w:val="00C2719A"/>
    <w:rsid w:val="00C27CA9"/>
    <w:rsid w:val="00C31EED"/>
    <w:rsid w:val="00C32C3B"/>
    <w:rsid w:val="00C40728"/>
    <w:rsid w:val="00C42956"/>
    <w:rsid w:val="00C43C29"/>
    <w:rsid w:val="00C44964"/>
    <w:rsid w:val="00C47147"/>
    <w:rsid w:val="00C4768C"/>
    <w:rsid w:val="00C507FA"/>
    <w:rsid w:val="00C54134"/>
    <w:rsid w:val="00C571D1"/>
    <w:rsid w:val="00C609A5"/>
    <w:rsid w:val="00C6206D"/>
    <w:rsid w:val="00C652E7"/>
    <w:rsid w:val="00C66190"/>
    <w:rsid w:val="00C66C43"/>
    <w:rsid w:val="00C71188"/>
    <w:rsid w:val="00C716C8"/>
    <w:rsid w:val="00C86DF2"/>
    <w:rsid w:val="00C9163D"/>
    <w:rsid w:val="00CA3E94"/>
    <w:rsid w:val="00CA7D80"/>
    <w:rsid w:val="00CB09F7"/>
    <w:rsid w:val="00CC14F6"/>
    <w:rsid w:val="00CD5A14"/>
    <w:rsid w:val="00CF4EAC"/>
    <w:rsid w:val="00CF4F39"/>
    <w:rsid w:val="00D01B23"/>
    <w:rsid w:val="00D0644C"/>
    <w:rsid w:val="00D15584"/>
    <w:rsid w:val="00D22D8F"/>
    <w:rsid w:val="00D2494C"/>
    <w:rsid w:val="00D311BE"/>
    <w:rsid w:val="00D42ED9"/>
    <w:rsid w:val="00D46B00"/>
    <w:rsid w:val="00D65F9C"/>
    <w:rsid w:val="00D71E36"/>
    <w:rsid w:val="00D80488"/>
    <w:rsid w:val="00D83B08"/>
    <w:rsid w:val="00D83E90"/>
    <w:rsid w:val="00D84D34"/>
    <w:rsid w:val="00D90185"/>
    <w:rsid w:val="00DA174E"/>
    <w:rsid w:val="00DA3F49"/>
    <w:rsid w:val="00DA5ECA"/>
    <w:rsid w:val="00DB51AD"/>
    <w:rsid w:val="00DB5C80"/>
    <w:rsid w:val="00DB7699"/>
    <w:rsid w:val="00DC07AB"/>
    <w:rsid w:val="00DC67A7"/>
    <w:rsid w:val="00DD23B2"/>
    <w:rsid w:val="00DD3861"/>
    <w:rsid w:val="00DD6159"/>
    <w:rsid w:val="00DD69E3"/>
    <w:rsid w:val="00DE47C3"/>
    <w:rsid w:val="00DF38F9"/>
    <w:rsid w:val="00E07B11"/>
    <w:rsid w:val="00E102FA"/>
    <w:rsid w:val="00E10F10"/>
    <w:rsid w:val="00E149D5"/>
    <w:rsid w:val="00E22420"/>
    <w:rsid w:val="00E230B3"/>
    <w:rsid w:val="00E26FC0"/>
    <w:rsid w:val="00E32D89"/>
    <w:rsid w:val="00E32DEE"/>
    <w:rsid w:val="00E47431"/>
    <w:rsid w:val="00E52956"/>
    <w:rsid w:val="00E56585"/>
    <w:rsid w:val="00E61830"/>
    <w:rsid w:val="00E657C1"/>
    <w:rsid w:val="00E710B8"/>
    <w:rsid w:val="00E72863"/>
    <w:rsid w:val="00E800F0"/>
    <w:rsid w:val="00E8420F"/>
    <w:rsid w:val="00E95BA9"/>
    <w:rsid w:val="00E97509"/>
    <w:rsid w:val="00EA58A4"/>
    <w:rsid w:val="00EB08B5"/>
    <w:rsid w:val="00EB7ACD"/>
    <w:rsid w:val="00EC3045"/>
    <w:rsid w:val="00ED4098"/>
    <w:rsid w:val="00EE3C78"/>
    <w:rsid w:val="00EF0970"/>
    <w:rsid w:val="00EF16CC"/>
    <w:rsid w:val="00EF375D"/>
    <w:rsid w:val="00EF47AC"/>
    <w:rsid w:val="00EF5A9E"/>
    <w:rsid w:val="00F014E7"/>
    <w:rsid w:val="00F079E6"/>
    <w:rsid w:val="00F11D9C"/>
    <w:rsid w:val="00F2011E"/>
    <w:rsid w:val="00F2369B"/>
    <w:rsid w:val="00F34D40"/>
    <w:rsid w:val="00F402F8"/>
    <w:rsid w:val="00F5176A"/>
    <w:rsid w:val="00F57B8C"/>
    <w:rsid w:val="00F71385"/>
    <w:rsid w:val="00F826C0"/>
    <w:rsid w:val="00F864AF"/>
    <w:rsid w:val="00F9640A"/>
    <w:rsid w:val="00FA0187"/>
    <w:rsid w:val="00FA3641"/>
    <w:rsid w:val="00FB0ACE"/>
    <w:rsid w:val="00FB6ABF"/>
    <w:rsid w:val="00FC40CB"/>
    <w:rsid w:val="00FC5599"/>
    <w:rsid w:val="00FD01BF"/>
    <w:rsid w:val="00FE2E4A"/>
    <w:rsid w:val="00FE337E"/>
    <w:rsid w:val="00FE3D2E"/>
    <w:rsid w:val="00FF6083"/>
    <w:rsid w:val="00FF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9D96C"/>
  <w15:docId w15:val="{700BD34F-DA6A-49AC-BDC1-B06B9A0F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707F"/>
    <w:pPr>
      <w:spacing w:after="0" w:line="240" w:lineRule="auto"/>
    </w:pPr>
  </w:style>
  <w:style w:type="character" w:styleId="CommentReference">
    <w:name w:val="annotation reference"/>
    <w:basedOn w:val="DefaultParagraphFont"/>
    <w:uiPriority w:val="99"/>
    <w:semiHidden/>
    <w:unhideWhenUsed/>
    <w:rsid w:val="005A5AEF"/>
    <w:rPr>
      <w:sz w:val="16"/>
      <w:szCs w:val="16"/>
    </w:rPr>
  </w:style>
  <w:style w:type="paragraph" w:styleId="CommentText">
    <w:name w:val="annotation text"/>
    <w:basedOn w:val="Normal"/>
    <w:link w:val="CommentTextChar"/>
    <w:uiPriority w:val="99"/>
    <w:unhideWhenUsed/>
    <w:rsid w:val="005A5AEF"/>
    <w:pPr>
      <w:spacing w:line="240" w:lineRule="auto"/>
    </w:pPr>
    <w:rPr>
      <w:sz w:val="20"/>
      <w:szCs w:val="20"/>
    </w:rPr>
  </w:style>
  <w:style w:type="character" w:customStyle="1" w:styleId="CommentTextChar">
    <w:name w:val="Comment Text Char"/>
    <w:basedOn w:val="DefaultParagraphFont"/>
    <w:link w:val="CommentText"/>
    <w:uiPriority w:val="99"/>
    <w:rsid w:val="005A5AEF"/>
    <w:rPr>
      <w:sz w:val="20"/>
      <w:szCs w:val="20"/>
    </w:rPr>
  </w:style>
  <w:style w:type="paragraph" w:styleId="CommentSubject">
    <w:name w:val="annotation subject"/>
    <w:basedOn w:val="CommentText"/>
    <w:next w:val="CommentText"/>
    <w:link w:val="CommentSubjectChar"/>
    <w:uiPriority w:val="99"/>
    <w:semiHidden/>
    <w:unhideWhenUsed/>
    <w:rsid w:val="005A5AEF"/>
    <w:rPr>
      <w:b/>
      <w:bCs/>
    </w:rPr>
  </w:style>
  <w:style w:type="character" w:customStyle="1" w:styleId="CommentSubjectChar">
    <w:name w:val="Comment Subject Char"/>
    <w:basedOn w:val="CommentTextChar"/>
    <w:link w:val="CommentSubject"/>
    <w:uiPriority w:val="99"/>
    <w:semiHidden/>
    <w:rsid w:val="005A5AEF"/>
    <w:rPr>
      <w:b/>
      <w:bCs/>
      <w:sz w:val="20"/>
      <w:szCs w:val="20"/>
    </w:rPr>
  </w:style>
  <w:style w:type="paragraph" w:styleId="BalloonText">
    <w:name w:val="Balloon Text"/>
    <w:basedOn w:val="Normal"/>
    <w:link w:val="BalloonTextChar"/>
    <w:uiPriority w:val="99"/>
    <w:semiHidden/>
    <w:unhideWhenUsed/>
    <w:rsid w:val="005A5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AEF"/>
    <w:rPr>
      <w:rFonts w:ascii="Tahoma" w:hAnsi="Tahoma" w:cs="Tahoma"/>
      <w:sz w:val="16"/>
      <w:szCs w:val="16"/>
    </w:rPr>
  </w:style>
  <w:style w:type="paragraph" w:styleId="NormalWeb">
    <w:name w:val="Normal (Web)"/>
    <w:basedOn w:val="Normal"/>
    <w:uiPriority w:val="99"/>
    <w:semiHidden/>
    <w:unhideWhenUsed/>
    <w:rsid w:val="005923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5AD"/>
    <w:rPr>
      <w:color w:val="0000FF" w:themeColor="hyperlink"/>
      <w:u w:val="single"/>
    </w:rPr>
  </w:style>
  <w:style w:type="paragraph" w:styleId="Header">
    <w:name w:val="header"/>
    <w:basedOn w:val="Normal"/>
    <w:link w:val="HeaderChar"/>
    <w:uiPriority w:val="99"/>
    <w:unhideWhenUsed/>
    <w:rsid w:val="0021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5AD"/>
  </w:style>
  <w:style w:type="paragraph" w:styleId="Footer">
    <w:name w:val="footer"/>
    <w:basedOn w:val="Normal"/>
    <w:link w:val="FooterChar"/>
    <w:uiPriority w:val="99"/>
    <w:unhideWhenUsed/>
    <w:rsid w:val="0021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5AD"/>
  </w:style>
  <w:style w:type="character" w:styleId="LineNumber">
    <w:name w:val="line number"/>
    <w:basedOn w:val="DefaultParagraphFont"/>
    <w:uiPriority w:val="99"/>
    <w:semiHidden/>
    <w:unhideWhenUsed/>
    <w:rsid w:val="00217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4892">
      <w:bodyDiv w:val="1"/>
      <w:marLeft w:val="0"/>
      <w:marRight w:val="0"/>
      <w:marTop w:val="0"/>
      <w:marBottom w:val="0"/>
      <w:divBdr>
        <w:top w:val="none" w:sz="0" w:space="0" w:color="auto"/>
        <w:left w:val="none" w:sz="0" w:space="0" w:color="auto"/>
        <w:bottom w:val="none" w:sz="0" w:space="0" w:color="auto"/>
        <w:right w:val="none" w:sz="0" w:space="0" w:color="auto"/>
      </w:divBdr>
    </w:div>
    <w:div w:id="130562082">
      <w:bodyDiv w:val="1"/>
      <w:marLeft w:val="0"/>
      <w:marRight w:val="0"/>
      <w:marTop w:val="0"/>
      <w:marBottom w:val="0"/>
      <w:divBdr>
        <w:top w:val="none" w:sz="0" w:space="0" w:color="auto"/>
        <w:left w:val="none" w:sz="0" w:space="0" w:color="auto"/>
        <w:bottom w:val="none" w:sz="0" w:space="0" w:color="auto"/>
        <w:right w:val="none" w:sz="0" w:space="0" w:color="auto"/>
      </w:divBdr>
    </w:div>
    <w:div w:id="257444692">
      <w:bodyDiv w:val="1"/>
      <w:marLeft w:val="0"/>
      <w:marRight w:val="0"/>
      <w:marTop w:val="0"/>
      <w:marBottom w:val="0"/>
      <w:divBdr>
        <w:top w:val="none" w:sz="0" w:space="0" w:color="auto"/>
        <w:left w:val="none" w:sz="0" w:space="0" w:color="auto"/>
        <w:bottom w:val="none" w:sz="0" w:space="0" w:color="auto"/>
        <w:right w:val="none" w:sz="0" w:space="0" w:color="auto"/>
      </w:divBdr>
    </w:div>
    <w:div w:id="295571229">
      <w:bodyDiv w:val="1"/>
      <w:marLeft w:val="0"/>
      <w:marRight w:val="0"/>
      <w:marTop w:val="0"/>
      <w:marBottom w:val="0"/>
      <w:divBdr>
        <w:top w:val="none" w:sz="0" w:space="0" w:color="auto"/>
        <w:left w:val="none" w:sz="0" w:space="0" w:color="auto"/>
        <w:bottom w:val="none" w:sz="0" w:space="0" w:color="auto"/>
        <w:right w:val="none" w:sz="0" w:space="0" w:color="auto"/>
      </w:divBdr>
    </w:div>
    <w:div w:id="392627974">
      <w:bodyDiv w:val="1"/>
      <w:marLeft w:val="0"/>
      <w:marRight w:val="0"/>
      <w:marTop w:val="0"/>
      <w:marBottom w:val="0"/>
      <w:divBdr>
        <w:top w:val="none" w:sz="0" w:space="0" w:color="auto"/>
        <w:left w:val="none" w:sz="0" w:space="0" w:color="auto"/>
        <w:bottom w:val="none" w:sz="0" w:space="0" w:color="auto"/>
        <w:right w:val="none" w:sz="0" w:space="0" w:color="auto"/>
      </w:divBdr>
    </w:div>
    <w:div w:id="462574504">
      <w:bodyDiv w:val="1"/>
      <w:marLeft w:val="0"/>
      <w:marRight w:val="0"/>
      <w:marTop w:val="0"/>
      <w:marBottom w:val="0"/>
      <w:divBdr>
        <w:top w:val="none" w:sz="0" w:space="0" w:color="auto"/>
        <w:left w:val="none" w:sz="0" w:space="0" w:color="auto"/>
        <w:bottom w:val="none" w:sz="0" w:space="0" w:color="auto"/>
        <w:right w:val="none" w:sz="0" w:space="0" w:color="auto"/>
      </w:divBdr>
    </w:div>
    <w:div w:id="597178323">
      <w:bodyDiv w:val="1"/>
      <w:marLeft w:val="0"/>
      <w:marRight w:val="0"/>
      <w:marTop w:val="0"/>
      <w:marBottom w:val="0"/>
      <w:divBdr>
        <w:top w:val="none" w:sz="0" w:space="0" w:color="auto"/>
        <w:left w:val="none" w:sz="0" w:space="0" w:color="auto"/>
        <w:bottom w:val="none" w:sz="0" w:space="0" w:color="auto"/>
        <w:right w:val="none" w:sz="0" w:space="0" w:color="auto"/>
      </w:divBdr>
    </w:div>
    <w:div w:id="682440941">
      <w:bodyDiv w:val="1"/>
      <w:marLeft w:val="0"/>
      <w:marRight w:val="0"/>
      <w:marTop w:val="0"/>
      <w:marBottom w:val="0"/>
      <w:divBdr>
        <w:top w:val="none" w:sz="0" w:space="0" w:color="auto"/>
        <w:left w:val="none" w:sz="0" w:space="0" w:color="auto"/>
        <w:bottom w:val="none" w:sz="0" w:space="0" w:color="auto"/>
        <w:right w:val="none" w:sz="0" w:space="0" w:color="auto"/>
      </w:divBdr>
    </w:div>
    <w:div w:id="858158141">
      <w:bodyDiv w:val="1"/>
      <w:marLeft w:val="0"/>
      <w:marRight w:val="0"/>
      <w:marTop w:val="0"/>
      <w:marBottom w:val="0"/>
      <w:divBdr>
        <w:top w:val="none" w:sz="0" w:space="0" w:color="auto"/>
        <w:left w:val="none" w:sz="0" w:space="0" w:color="auto"/>
        <w:bottom w:val="none" w:sz="0" w:space="0" w:color="auto"/>
        <w:right w:val="none" w:sz="0" w:space="0" w:color="auto"/>
      </w:divBdr>
    </w:div>
    <w:div w:id="860971393">
      <w:bodyDiv w:val="1"/>
      <w:marLeft w:val="0"/>
      <w:marRight w:val="0"/>
      <w:marTop w:val="0"/>
      <w:marBottom w:val="0"/>
      <w:divBdr>
        <w:top w:val="none" w:sz="0" w:space="0" w:color="auto"/>
        <w:left w:val="none" w:sz="0" w:space="0" w:color="auto"/>
        <w:bottom w:val="none" w:sz="0" w:space="0" w:color="auto"/>
        <w:right w:val="none" w:sz="0" w:space="0" w:color="auto"/>
      </w:divBdr>
    </w:div>
    <w:div w:id="1113551038">
      <w:bodyDiv w:val="1"/>
      <w:marLeft w:val="0"/>
      <w:marRight w:val="0"/>
      <w:marTop w:val="0"/>
      <w:marBottom w:val="0"/>
      <w:divBdr>
        <w:top w:val="none" w:sz="0" w:space="0" w:color="auto"/>
        <w:left w:val="none" w:sz="0" w:space="0" w:color="auto"/>
        <w:bottom w:val="none" w:sz="0" w:space="0" w:color="auto"/>
        <w:right w:val="none" w:sz="0" w:space="0" w:color="auto"/>
      </w:divBdr>
    </w:div>
    <w:div w:id="1240485336">
      <w:bodyDiv w:val="1"/>
      <w:marLeft w:val="0"/>
      <w:marRight w:val="0"/>
      <w:marTop w:val="0"/>
      <w:marBottom w:val="0"/>
      <w:divBdr>
        <w:top w:val="none" w:sz="0" w:space="0" w:color="auto"/>
        <w:left w:val="none" w:sz="0" w:space="0" w:color="auto"/>
        <w:bottom w:val="none" w:sz="0" w:space="0" w:color="auto"/>
        <w:right w:val="none" w:sz="0" w:space="0" w:color="auto"/>
      </w:divBdr>
    </w:div>
    <w:div w:id="1452244446">
      <w:bodyDiv w:val="1"/>
      <w:marLeft w:val="0"/>
      <w:marRight w:val="0"/>
      <w:marTop w:val="0"/>
      <w:marBottom w:val="0"/>
      <w:divBdr>
        <w:top w:val="none" w:sz="0" w:space="0" w:color="auto"/>
        <w:left w:val="none" w:sz="0" w:space="0" w:color="auto"/>
        <w:bottom w:val="none" w:sz="0" w:space="0" w:color="auto"/>
        <w:right w:val="none" w:sz="0" w:space="0" w:color="auto"/>
      </w:divBdr>
    </w:div>
    <w:div w:id="1522739908">
      <w:bodyDiv w:val="1"/>
      <w:marLeft w:val="0"/>
      <w:marRight w:val="0"/>
      <w:marTop w:val="0"/>
      <w:marBottom w:val="0"/>
      <w:divBdr>
        <w:top w:val="none" w:sz="0" w:space="0" w:color="auto"/>
        <w:left w:val="none" w:sz="0" w:space="0" w:color="auto"/>
        <w:bottom w:val="none" w:sz="0" w:space="0" w:color="auto"/>
        <w:right w:val="none" w:sz="0" w:space="0" w:color="auto"/>
      </w:divBdr>
    </w:div>
    <w:div w:id="1755125128">
      <w:bodyDiv w:val="1"/>
      <w:marLeft w:val="0"/>
      <w:marRight w:val="0"/>
      <w:marTop w:val="0"/>
      <w:marBottom w:val="0"/>
      <w:divBdr>
        <w:top w:val="none" w:sz="0" w:space="0" w:color="auto"/>
        <w:left w:val="none" w:sz="0" w:space="0" w:color="auto"/>
        <w:bottom w:val="none" w:sz="0" w:space="0" w:color="auto"/>
        <w:right w:val="none" w:sz="0" w:space="0" w:color="auto"/>
      </w:divBdr>
    </w:div>
    <w:div w:id="1787386485">
      <w:bodyDiv w:val="1"/>
      <w:marLeft w:val="0"/>
      <w:marRight w:val="0"/>
      <w:marTop w:val="0"/>
      <w:marBottom w:val="0"/>
      <w:divBdr>
        <w:top w:val="none" w:sz="0" w:space="0" w:color="auto"/>
        <w:left w:val="none" w:sz="0" w:space="0" w:color="auto"/>
        <w:bottom w:val="none" w:sz="0" w:space="0" w:color="auto"/>
        <w:right w:val="none" w:sz="0" w:space="0" w:color="auto"/>
      </w:divBdr>
    </w:div>
    <w:div w:id="1854032978">
      <w:bodyDiv w:val="1"/>
      <w:marLeft w:val="0"/>
      <w:marRight w:val="0"/>
      <w:marTop w:val="0"/>
      <w:marBottom w:val="0"/>
      <w:divBdr>
        <w:top w:val="none" w:sz="0" w:space="0" w:color="auto"/>
        <w:left w:val="none" w:sz="0" w:space="0" w:color="auto"/>
        <w:bottom w:val="none" w:sz="0" w:space="0" w:color="auto"/>
        <w:right w:val="none" w:sz="0" w:space="0" w:color="auto"/>
      </w:divBdr>
    </w:div>
    <w:div w:id="1894997357">
      <w:bodyDiv w:val="1"/>
      <w:marLeft w:val="0"/>
      <w:marRight w:val="0"/>
      <w:marTop w:val="0"/>
      <w:marBottom w:val="0"/>
      <w:divBdr>
        <w:top w:val="none" w:sz="0" w:space="0" w:color="auto"/>
        <w:left w:val="none" w:sz="0" w:space="0" w:color="auto"/>
        <w:bottom w:val="none" w:sz="0" w:space="0" w:color="auto"/>
        <w:right w:val="none" w:sz="0" w:space="0" w:color="auto"/>
      </w:divBdr>
    </w:div>
    <w:div w:id="190483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AFEE5-F385-4912-8D45-23D8116B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6120</TotalTime>
  <Pages>1</Pages>
  <Words>5884</Words>
  <Characters>33541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Michael McCann</cp:lastModifiedBy>
  <cp:revision>171</cp:revision>
  <cp:lastPrinted>2016-05-23T15:28:00Z</cp:lastPrinted>
  <dcterms:created xsi:type="dcterms:W3CDTF">2016-05-19T11:57:00Z</dcterms:created>
  <dcterms:modified xsi:type="dcterms:W3CDTF">2020-03-24T15:12:00Z</dcterms:modified>
</cp:coreProperties>
</file>